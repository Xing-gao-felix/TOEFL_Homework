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F188" w14:textId="2D7A07D3" w:rsidR="00755FA0" w:rsidRDefault="00723475">
      <w:r>
        <w:rPr>
          <w:rFonts w:hint="eastAsia"/>
        </w:rPr>
        <w:t>极端</w:t>
      </w:r>
    </w:p>
    <w:p w14:paraId="3D8AE67F" w14:textId="498889D5" w:rsidR="00723475" w:rsidRDefault="00723475">
      <w:r>
        <w:rPr>
          <w:rFonts w:hint="eastAsia"/>
        </w:rPr>
        <w:t>今昔对比</w:t>
      </w:r>
    </w:p>
    <w:p w14:paraId="161C9DED" w14:textId="1D4FE0C7" w:rsidR="00723475" w:rsidRDefault="00723475">
      <w:r>
        <w:rPr>
          <w:rFonts w:hint="eastAsia"/>
        </w:rPr>
        <w:t>抽象模糊</w:t>
      </w:r>
    </w:p>
    <w:p w14:paraId="1C6F03E4" w14:textId="1C6FBD5E" w:rsidR="00984CE8" w:rsidRDefault="0035165B">
      <w:pPr>
        <w:rPr>
          <w:ins w:id="0" w:author="x G" w:date="2020-06-21T16:54:00Z"/>
        </w:rPr>
      </w:pPr>
      <w:r>
        <w:rPr>
          <w:rFonts w:hint="eastAsia"/>
        </w:rPr>
        <w:t>不要第二人称</w:t>
      </w:r>
    </w:p>
    <w:p w14:paraId="13CF9634" w14:textId="77777777" w:rsidR="0035165B" w:rsidRDefault="0035165B">
      <w:pPr>
        <w:rPr>
          <w:rFonts w:hint="eastAsia"/>
        </w:rPr>
      </w:pPr>
    </w:p>
    <w:p w14:paraId="7A16AD98" w14:textId="0A51B962" w:rsidR="00984CE8" w:rsidRDefault="00984CE8"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for</w:t>
      </w:r>
      <w:r>
        <w:t xml:space="preserve"> weather/what……</w:t>
      </w:r>
      <w:r w:rsidRPr="00984CE8">
        <w:rPr>
          <w:b/>
          <w:bCs/>
        </w:rPr>
        <w:t>,</w:t>
      </w:r>
      <w:r>
        <w:rPr>
          <w:b/>
          <w:bCs/>
        </w:rPr>
        <w:t xml:space="preserve"> </w:t>
      </w:r>
      <w:r w:rsidRPr="00984CE8">
        <w:t>idea vary</w:t>
      </w:r>
    </w:p>
    <w:p w14:paraId="7C4189FD" w14:textId="5C1377A9" w:rsidR="00984CE8" w:rsidRDefault="00984CE8">
      <w:pPr>
        <w:rPr>
          <w:rFonts w:hint="eastAsia"/>
        </w:rPr>
      </w:pPr>
      <w:r>
        <w:t>Think that; some hold that; figure that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others</w:t>
      </w:r>
      <w:r>
        <w:t xml:space="preserve"> </w:t>
      </w:r>
    </w:p>
    <w:p w14:paraId="7FADC9F5" w14:textId="05C77DA0" w:rsidR="00984CE8" w:rsidRDefault="00984CE8">
      <w:r>
        <w:t>Wisest</w:t>
      </w:r>
    </w:p>
    <w:p w14:paraId="0E53B95E" w14:textId="758499EF" w:rsidR="00984CE8" w:rsidRDefault="00984CE8">
      <w:r>
        <w:rPr>
          <w:rFonts w:hint="eastAsia"/>
        </w:rPr>
        <w:t>F</w:t>
      </w:r>
      <w:r>
        <w:t>rom my perspective</w:t>
      </w:r>
      <w:r>
        <w:rPr>
          <w:rFonts w:hint="eastAsia"/>
        </w:rPr>
        <w:t>后面不要</w:t>
      </w:r>
      <w:r>
        <w:t>I think….</w:t>
      </w:r>
    </w:p>
    <w:p w14:paraId="7B126CC4" w14:textId="0CE3A0A7" w:rsidR="00984CE8" w:rsidRDefault="00984CE8"/>
    <w:p w14:paraId="1396ED7A" w14:textId="6810856B" w:rsidR="00984CE8" w:rsidRDefault="00984CE8">
      <w:pPr>
        <w:rPr>
          <w:rFonts w:hint="eastAsia"/>
          <w:b/>
          <w:bCs/>
        </w:rPr>
      </w:pPr>
      <w:r>
        <w:rPr>
          <w:rFonts w:hint="eastAsia"/>
        </w:rPr>
        <w:t>只改写不给理由</w:t>
      </w:r>
    </w:p>
    <w:p w14:paraId="4E3CB753" w14:textId="5543F095" w:rsidR="00984CE8" w:rsidDel="0035165B" w:rsidRDefault="00451016">
      <w:pPr>
        <w:rPr>
          <w:del w:id="1" w:author="x G" w:date="2020-06-21T16:51:00Z"/>
        </w:rPr>
      </w:pPr>
      <w:r>
        <w:rPr>
          <w:rFonts w:hint="eastAsia"/>
        </w:rPr>
        <w:t>T</w:t>
      </w:r>
      <w:r>
        <w:t>here have been lots</w:t>
      </w:r>
      <w:r w:rsidR="0035165B">
        <w:t xml:space="preserve"> of discussions about traveling to foreign</w:t>
      </w:r>
      <w:ins w:id="2" w:author="x G" w:date="2020-06-21T16:50:00Z">
        <w:r w:rsidR="0035165B">
          <w:t xml:space="preserve"> </w:t>
        </w:r>
        <w:proofErr w:type="spellStart"/>
        <w:r w:rsidR="0035165B">
          <w:t>countries</w:t>
        </w:r>
      </w:ins>
      <w:r w:rsidR="0035165B">
        <w:t>.</w:t>
      </w:r>
    </w:p>
    <w:p w14:paraId="1A65E230" w14:textId="741F5BAC" w:rsidR="00451016" w:rsidRDefault="00451016">
      <w:r>
        <w:t>As</w:t>
      </w:r>
      <w:proofErr w:type="spellEnd"/>
      <w:r>
        <w:t xml:space="preserve"> for wh</w:t>
      </w:r>
      <w:ins w:id="3" w:author="x G" w:date="2020-06-21T16:51:00Z">
        <w:r w:rsidR="0035165B">
          <w:t>en</w:t>
        </w:r>
      </w:ins>
      <w:del w:id="4" w:author="x G" w:date="2020-06-21T16:51:00Z">
        <w:r w:rsidDel="0035165B">
          <w:delText>at the ages should</w:delText>
        </w:r>
      </w:del>
      <w:r>
        <w:t xml:space="preserve"> people</w:t>
      </w:r>
      <w:ins w:id="5" w:author="x G" w:date="2020-06-21T16:51:00Z">
        <w:r w:rsidR="0035165B">
          <w:t xml:space="preserve"> should</w:t>
        </w:r>
      </w:ins>
      <w:r>
        <w:t xml:space="preserve"> travel</w:t>
      </w:r>
      <w:del w:id="6" w:author="x G" w:date="2020-06-21T16:51:00Z">
        <w:r w:rsidDel="0035165B">
          <w:delText>ing</w:delText>
        </w:r>
      </w:del>
      <w:r>
        <w:t xml:space="preserve"> to </w:t>
      </w:r>
      <w:ins w:id="7" w:author="x G" w:date="2020-06-21T16:51:00Z">
        <w:r w:rsidR="0035165B">
          <w:t>other countries</w:t>
        </w:r>
      </w:ins>
      <w:del w:id="8" w:author="x G" w:date="2020-06-21T16:51:00Z">
        <w:r w:rsidDel="0035165B">
          <w:delText>foreign</w:delText>
        </w:r>
      </w:del>
      <w:r>
        <w:t>, idea</w:t>
      </w:r>
      <w:ins w:id="9" w:author="x G" w:date="2020-06-21T16:51:00Z">
        <w:r w:rsidR="0035165B">
          <w:t>s</w:t>
        </w:r>
      </w:ins>
      <w:r>
        <w:t xml:space="preserve"> vary.</w:t>
      </w:r>
    </w:p>
    <w:p w14:paraId="5FD87D62" w14:textId="372ECFF3" w:rsidR="00451016" w:rsidRDefault="00451016">
      <w:r>
        <w:rPr>
          <w:rFonts w:hint="eastAsia"/>
        </w:rPr>
        <w:t>S</w:t>
      </w:r>
      <w:r>
        <w:t>ome people think that traveling to foreign countries when they are young</w:t>
      </w:r>
      <w:ins w:id="10" w:author="x G" w:date="2020-06-21T16:51:00Z">
        <w:r w:rsidR="0035165B">
          <w:t xml:space="preserve"> is good</w:t>
        </w:r>
      </w:ins>
      <w:r>
        <w:t>, while others prefer travelling to foreign when they are older</w:t>
      </w:r>
      <w:ins w:id="11" w:author="x G" w:date="2020-06-21T16:51:00Z">
        <w:r w:rsidR="0035165B">
          <w:t>.</w:t>
        </w:r>
      </w:ins>
      <w:del w:id="12" w:author="x G" w:date="2020-06-21T16:51:00Z">
        <w:r w:rsidDel="0035165B">
          <w:delText>?</w:delText>
        </w:r>
      </w:del>
    </w:p>
    <w:p w14:paraId="4E633D7B" w14:textId="39DDBE21" w:rsidR="0035165B" w:rsidRDefault="0035165B">
      <w:r>
        <w:rPr>
          <w:rFonts w:hint="eastAsia"/>
        </w:rPr>
        <w:t>W</w:t>
      </w:r>
      <w:r>
        <w:t xml:space="preserve">hich opinion is more reasonable, however, can be very subject and </w:t>
      </w:r>
      <w:proofErr w:type="gramStart"/>
      <w:r>
        <w:t>relative.</w:t>
      </w:r>
      <w:proofErr w:type="gramEnd"/>
    </w:p>
    <w:p w14:paraId="7952F80D" w14:textId="35754648" w:rsidR="00451016" w:rsidRDefault="00451016">
      <w:r>
        <w:rPr>
          <w:rFonts w:hint="eastAsia"/>
        </w:rPr>
        <w:t>F</w:t>
      </w:r>
      <w:r>
        <w:t xml:space="preserve">rom my perspective, travelling to foreign countries when </w:t>
      </w:r>
      <w:ins w:id="13" w:author="x G" w:date="2020-06-21T16:51:00Z">
        <w:r w:rsidR="0035165B">
          <w:t>people are</w:t>
        </w:r>
      </w:ins>
      <w:del w:id="14" w:author="x G" w:date="2020-06-21T16:51:00Z">
        <w:r w:rsidDel="0035165B">
          <w:delText>I was</w:delText>
        </w:r>
      </w:del>
      <w:r>
        <w:t xml:space="preserve"> young is better</w:t>
      </w:r>
      <w:r w:rsidR="0035165B">
        <w:rPr>
          <w:rFonts w:hint="eastAsia"/>
        </w:rPr>
        <w:t>.</w:t>
      </w:r>
    </w:p>
    <w:p w14:paraId="6F160375" w14:textId="05C08117" w:rsidR="0035165B" w:rsidRDefault="0035165B"/>
    <w:p w14:paraId="4524FCD6" w14:textId="37048166" w:rsidR="0035165B" w:rsidRDefault="0035165B"/>
    <w:p w14:paraId="33948249" w14:textId="3B9E7532" w:rsidR="0035165B" w:rsidRDefault="0035165B">
      <w:pPr>
        <w:rPr>
          <w:ins w:id="15" w:author="x G" w:date="2020-06-21T17:23:00Z"/>
        </w:rPr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have</w:t>
      </w:r>
      <w:r>
        <w:t xml:space="preserve"> been lots of discussion</w:t>
      </w:r>
      <w:ins w:id="16" w:author="x G" w:date="2020-06-21T17:04:00Z">
        <w:r w:rsidR="00A01DB9">
          <w:t>s</w:t>
        </w:r>
      </w:ins>
      <w:r>
        <w:t xml:space="preserve"> about students’ life.</w:t>
      </w:r>
      <w:r>
        <w:rPr>
          <w:rFonts w:hint="eastAsia"/>
        </w:rPr>
        <w:t xml:space="preserve"> </w:t>
      </w:r>
      <w:r>
        <w:t>As for how to improve the quality of students’ life in the dorm, ideas vary.</w:t>
      </w:r>
      <w:r>
        <w:rPr>
          <w:rFonts w:hint="eastAsia"/>
        </w:rPr>
        <w:t xml:space="preserve"> </w:t>
      </w:r>
      <w:r>
        <w:t>Some people think that</w:t>
      </w:r>
      <w:r w:rsidR="00A01DB9">
        <w:t xml:space="preserve"> mak</w:t>
      </w:r>
      <w:ins w:id="17" w:author="x G" w:date="2020-06-21T17:03:00Z">
        <w:r w:rsidR="00A01DB9">
          <w:t>ing</w:t>
        </w:r>
      </w:ins>
      <w:del w:id="18" w:author="x G" w:date="2020-06-21T17:03:00Z">
        <w:r w:rsidR="00A01DB9" w:rsidDel="00A01DB9">
          <w:delText>e</w:delText>
        </w:r>
      </w:del>
      <w:r w:rsidR="00A01DB9">
        <w:t xml:space="preserve"> a quiet place for study is a good way, while other</w:t>
      </w:r>
      <w:ins w:id="19" w:author="x G" w:date="2020-06-21T17:04:00Z">
        <w:r w:rsidR="00A01DB9">
          <w:t>s</w:t>
        </w:r>
      </w:ins>
      <w:r w:rsidR="00A01DB9">
        <w:t xml:space="preserve"> hold that build</w:t>
      </w:r>
      <w:ins w:id="20" w:author="x G" w:date="2020-06-21T17:04:00Z">
        <w:r w:rsidR="00A01DB9">
          <w:t>ing</w:t>
        </w:r>
      </w:ins>
      <w:r w:rsidR="00A01DB9">
        <w:t xml:space="preserve"> a</w:t>
      </w:r>
      <w:ins w:id="21" w:author="x G" w:date="2020-06-21T17:04:00Z">
        <w:r w:rsidR="00A01DB9">
          <w:t>n</w:t>
        </w:r>
      </w:ins>
      <w:r w:rsidR="00A01DB9">
        <w:t xml:space="preserve"> exercise room for students is </w:t>
      </w:r>
      <w:ins w:id="22" w:author="x G" w:date="2020-06-21T17:04:00Z">
        <w:r w:rsidR="00A01DB9">
          <w:t>a better</w:t>
        </w:r>
      </w:ins>
      <w:del w:id="23" w:author="x G" w:date="2020-06-21T17:04:00Z">
        <w:r w:rsidR="00A01DB9" w:rsidDel="00A01DB9">
          <w:delText>the best</w:delText>
        </w:r>
      </w:del>
      <w:r w:rsidR="00A01DB9">
        <w:t xml:space="preserve"> idea. Which opinion is more reasonable, however, can be very subject and </w:t>
      </w:r>
      <w:proofErr w:type="gramStart"/>
      <w:r w:rsidR="00A01DB9">
        <w:t>relative.</w:t>
      </w:r>
      <w:proofErr w:type="gramEnd"/>
      <w:r w:rsidR="00A01DB9">
        <w:t xml:space="preserve"> From my perspective, the quiet place for study is better.</w:t>
      </w:r>
    </w:p>
    <w:p w14:paraId="4902E25E" w14:textId="0EB31CDF" w:rsidR="006E637B" w:rsidRDefault="006E637B">
      <w:pPr>
        <w:rPr>
          <w:ins w:id="24" w:author="x G" w:date="2020-06-21T17:23:00Z"/>
        </w:rPr>
      </w:pPr>
    </w:p>
    <w:p w14:paraId="08675FFF" w14:textId="2F55C59D" w:rsidR="006E637B" w:rsidRDefault="006E637B">
      <w:r>
        <w:rPr>
          <w:rFonts w:hint="eastAsia"/>
        </w:rPr>
        <w:t>T</w:t>
      </w:r>
      <w:r>
        <w:t>eaching by different teacher is a better choice, because this can improve students’ grade.</w:t>
      </w:r>
    </w:p>
    <w:p w14:paraId="088AD8B4" w14:textId="225E5903" w:rsidR="006E637B" w:rsidRDefault="006E637B">
      <w:r w:rsidRPr="000254A2">
        <w:rPr>
          <w:color w:val="FF0000"/>
        </w:rPr>
        <w:t xml:space="preserve">Students should be taught by different teachers, </w:t>
      </w:r>
      <w:r w:rsidRPr="000254A2">
        <w:rPr>
          <w:color w:val="FF0000"/>
        </w:rPr>
        <w:t>because this</w:t>
      </w:r>
      <w:r w:rsidRPr="000254A2">
        <w:rPr>
          <w:color w:val="FF0000"/>
        </w:rPr>
        <w:t xml:space="preserve"> strategy </w:t>
      </w:r>
      <w:r w:rsidRPr="000254A2">
        <w:rPr>
          <w:color w:val="FF0000"/>
        </w:rPr>
        <w:t>improve</w:t>
      </w:r>
      <w:r w:rsidRPr="000254A2">
        <w:rPr>
          <w:color w:val="FF0000"/>
        </w:rPr>
        <w:t>s</w:t>
      </w:r>
      <w:r w:rsidRPr="000254A2">
        <w:rPr>
          <w:color w:val="FF0000"/>
        </w:rPr>
        <w:t xml:space="preserve"> students’ grade</w:t>
      </w:r>
      <w:r w:rsidRPr="000254A2">
        <w:rPr>
          <w:color w:val="FF0000"/>
        </w:rPr>
        <w:t>s</w:t>
      </w:r>
      <w:r>
        <w:t>.</w:t>
      </w:r>
    </w:p>
    <w:p w14:paraId="7E6F4D72" w14:textId="0A9F2DBE" w:rsidR="006E637B" w:rsidRDefault="006E637B">
      <w:r>
        <w:t>Students will feel more interesting if they taught by different teachers.</w:t>
      </w:r>
    </w:p>
    <w:p w14:paraId="3AFAE07C" w14:textId="3D342295" w:rsidR="006E637B" w:rsidRDefault="000254A2">
      <w:r>
        <w:rPr>
          <w:rFonts w:hint="eastAsia"/>
        </w:rPr>
        <w:t>C</w:t>
      </w:r>
      <w:r>
        <w:t xml:space="preserve">lasses are likely to be full of fun if children </w:t>
      </w:r>
      <w:r w:rsidRPr="000254A2">
        <w:rPr>
          <w:color w:val="FF0000"/>
        </w:rPr>
        <w:t>are</w:t>
      </w:r>
      <w:r>
        <w:t xml:space="preserve"> taught by different teachers. </w:t>
      </w:r>
      <w:r w:rsidRPr="000254A2">
        <w:rPr>
          <w:color w:val="FF0000"/>
        </w:rPr>
        <w:t>Fun and entertaining</w:t>
      </w:r>
      <w:r>
        <w:t xml:space="preserve"> </w:t>
      </w:r>
    </w:p>
    <w:p w14:paraId="141F73E4" w14:textId="15ADA96E" w:rsidR="000254A2" w:rsidRDefault="000254A2"/>
    <w:p w14:paraId="42498BE5" w14:textId="0CDBA28D" w:rsidR="000254A2" w:rsidRDefault="000254A2">
      <w:r>
        <w:t xml:space="preserve">I prefer to attend </w:t>
      </w:r>
      <w:bookmarkStart w:id="25" w:name="_GoBack"/>
      <w:bookmarkEnd w:id="25"/>
      <w:r>
        <w:t>classe</w:t>
      </w:r>
      <w:r w:rsidR="00E3661A">
        <w:t>s</w:t>
      </w:r>
      <w:r>
        <w:t xml:space="preserve"> to complete university-level cour</w:t>
      </w:r>
      <w:r w:rsidR="00E3661A">
        <w:t xml:space="preserve">ses, because these classes help me reduce study pressure. </w:t>
      </w:r>
    </w:p>
    <w:p w14:paraId="60F7A807" w14:textId="1FB574B9" w:rsidR="00E3661A" w:rsidRPr="0097626B" w:rsidRDefault="0097626B">
      <w:pPr>
        <w:rPr>
          <w:color w:val="FF0000"/>
        </w:rPr>
      </w:pPr>
      <w:r w:rsidRPr="0097626B">
        <w:rPr>
          <w:color w:val="FF0000"/>
        </w:rPr>
        <w:t>High school graduate</w:t>
      </w:r>
      <w:r w:rsidR="00E3661A" w:rsidRPr="0097626B">
        <w:rPr>
          <w:color w:val="FF0000"/>
        </w:rPr>
        <w:t>s</w:t>
      </w:r>
      <w:r w:rsidR="00E3661A" w:rsidRPr="0097626B">
        <w:rPr>
          <w:color w:val="FF0000"/>
        </w:rPr>
        <w:t xml:space="preserve"> attend classes to complete university-level courses, because these classes help </w:t>
      </w:r>
      <w:r w:rsidRPr="0097626B">
        <w:rPr>
          <w:color w:val="FF0000"/>
        </w:rPr>
        <w:t>them</w:t>
      </w:r>
      <w:r w:rsidR="00E3661A" w:rsidRPr="0097626B">
        <w:rPr>
          <w:color w:val="FF0000"/>
        </w:rPr>
        <w:t xml:space="preserve"> reduce study pressure</w:t>
      </w:r>
      <w:r w:rsidRPr="0097626B">
        <w:rPr>
          <w:color w:val="FF0000"/>
        </w:rPr>
        <w:t xml:space="preserve"> in college</w:t>
      </w:r>
      <w:r w:rsidR="00E3661A" w:rsidRPr="0097626B">
        <w:rPr>
          <w:color w:val="FF0000"/>
        </w:rPr>
        <w:t>.</w:t>
      </w:r>
    </w:p>
    <w:p w14:paraId="1DABC68A" w14:textId="77777777" w:rsidR="0097626B" w:rsidRDefault="00E3661A">
      <w:r>
        <w:rPr>
          <w:rFonts w:hint="eastAsia"/>
        </w:rPr>
        <w:t>I</w:t>
      </w:r>
      <w:r>
        <w:t xml:space="preserve"> know about my majors of study if I attend the classes.</w:t>
      </w:r>
    </w:p>
    <w:p w14:paraId="4A5AF3CA" w14:textId="1F321C16" w:rsidR="00E3661A" w:rsidRPr="0097626B" w:rsidRDefault="0097626B">
      <w:pPr>
        <w:rPr>
          <w:rFonts w:hint="eastAsia"/>
          <w:color w:val="FF0000"/>
        </w:rPr>
      </w:pPr>
      <w:r w:rsidRPr="0097626B">
        <w:rPr>
          <w:color w:val="FF0000"/>
        </w:rPr>
        <w:t>I</w:t>
      </w:r>
      <w:r w:rsidRPr="0097626B">
        <w:rPr>
          <w:color w:val="FF0000"/>
        </w:rPr>
        <w:t xml:space="preserve">f </w:t>
      </w:r>
      <w:r w:rsidRPr="0097626B">
        <w:rPr>
          <w:color w:val="FF0000"/>
        </w:rPr>
        <w:t>high school graduate</w:t>
      </w:r>
      <w:r w:rsidRPr="0097626B">
        <w:rPr>
          <w:color w:val="FF0000"/>
        </w:rPr>
        <w:t xml:space="preserve"> </w:t>
      </w:r>
      <w:proofErr w:type="gramStart"/>
      <w:r w:rsidRPr="0097626B">
        <w:rPr>
          <w:color w:val="FF0000"/>
        </w:rPr>
        <w:t>attend</w:t>
      </w:r>
      <w:proofErr w:type="gramEnd"/>
      <w:r w:rsidRPr="0097626B">
        <w:rPr>
          <w:color w:val="FF0000"/>
        </w:rPr>
        <w:t xml:space="preserve"> the classes</w:t>
      </w:r>
      <w:r w:rsidRPr="0097626B">
        <w:rPr>
          <w:color w:val="FF0000"/>
        </w:rPr>
        <w:t>, they are likely to further understand their majors, thus making proper choices on future development.</w:t>
      </w:r>
      <w:r w:rsidR="00E3661A" w:rsidRPr="0097626B">
        <w:rPr>
          <w:color w:val="FF0000"/>
        </w:rPr>
        <w:t xml:space="preserve">  </w:t>
      </w:r>
    </w:p>
    <w:p w14:paraId="481C370E" w14:textId="606C4C49" w:rsidR="006E637B" w:rsidRDefault="006E637B"/>
    <w:p w14:paraId="35B7739F" w14:textId="71C00CE1" w:rsidR="0097626B" w:rsidRDefault="0097626B">
      <w:r>
        <w:t>Thus/thereby v-</w:t>
      </w:r>
      <w:proofErr w:type="spellStart"/>
      <w:r>
        <w:t>ing</w:t>
      </w:r>
      <w:proofErr w:type="spellEnd"/>
      <w:r>
        <w:t xml:space="preserve"> </w:t>
      </w:r>
      <w:r>
        <w:rPr>
          <w:rFonts w:hint="eastAsia"/>
        </w:rPr>
        <w:t>结果补语</w:t>
      </w:r>
    </w:p>
    <w:p w14:paraId="6FBB0B65" w14:textId="3E01F483" w:rsidR="0097626B" w:rsidRPr="00E3661A" w:rsidRDefault="0097626B">
      <w:pPr>
        <w:rPr>
          <w:rFonts w:hint="eastAsia"/>
        </w:rPr>
      </w:pPr>
      <w:r>
        <w:t>F</w:t>
      </w:r>
      <w:r>
        <w:rPr>
          <w:rFonts w:hint="eastAsia"/>
        </w:rPr>
        <w:t>uture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-academic</w:t>
      </w:r>
      <w:r>
        <w:t xml:space="preserve"> </w:t>
      </w:r>
      <w:r>
        <w:rPr>
          <w:rFonts w:hint="eastAsia"/>
        </w:rPr>
        <w:t>path/career</w:t>
      </w:r>
      <w:r>
        <w:t xml:space="preserve"> </w:t>
      </w:r>
      <w:r>
        <w:rPr>
          <w:rFonts w:hint="eastAsia"/>
        </w:rPr>
        <w:t>path</w:t>
      </w:r>
    </w:p>
    <w:sectPr w:rsidR="0097626B" w:rsidRPr="00E36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C122E" w14:textId="77777777" w:rsidR="00096367" w:rsidRDefault="00096367" w:rsidP="00723475">
      <w:r>
        <w:separator/>
      </w:r>
    </w:p>
  </w:endnote>
  <w:endnote w:type="continuationSeparator" w:id="0">
    <w:p w14:paraId="6761FBCC" w14:textId="77777777" w:rsidR="00096367" w:rsidRDefault="00096367" w:rsidP="0072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7CC5" w14:textId="77777777" w:rsidR="00096367" w:rsidRDefault="00096367" w:rsidP="00723475">
      <w:r>
        <w:separator/>
      </w:r>
    </w:p>
  </w:footnote>
  <w:footnote w:type="continuationSeparator" w:id="0">
    <w:p w14:paraId="18CBB239" w14:textId="77777777" w:rsidR="00096367" w:rsidRDefault="00096367" w:rsidP="0072347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G">
    <w15:presenceInfo w15:providerId="Windows Live" w15:userId="06c9ff5cacc14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B5"/>
    <w:rsid w:val="000254A2"/>
    <w:rsid w:val="00096367"/>
    <w:rsid w:val="000D22E6"/>
    <w:rsid w:val="0035165B"/>
    <w:rsid w:val="00451016"/>
    <w:rsid w:val="006E637B"/>
    <w:rsid w:val="00723475"/>
    <w:rsid w:val="00755FA0"/>
    <w:rsid w:val="00926DB5"/>
    <w:rsid w:val="0097626B"/>
    <w:rsid w:val="00984CE8"/>
    <w:rsid w:val="00A01DB9"/>
    <w:rsid w:val="00E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455D7"/>
  <w15:chartTrackingRefBased/>
  <w15:docId w15:val="{B0D944D9-B6BE-451A-84B3-C54DA874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7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165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1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3</cp:revision>
  <dcterms:created xsi:type="dcterms:W3CDTF">2020-06-21T08:13:00Z</dcterms:created>
  <dcterms:modified xsi:type="dcterms:W3CDTF">2020-07-01T08:14:00Z</dcterms:modified>
</cp:coreProperties>
</file>