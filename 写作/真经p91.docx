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A0C9E" w14:textId="13813C77" w:rsidR="00AE19A2" w:rsidRDefault="009930B8" w:rsidP="009930B8">
      <w:pPr>
        <w:pStyle w:val="2"/>
      </w:pPr>
      <w:r>
        <w:t>P</w:t>
      </w:r>
      <w:r>
        <w:rPr>
          <w:rFonts w:hint="eastAsia"/>
        </w:rPr>
        <w:t>art</w:t>
      </w:r>
      <w:r w:rsidR="00DE7C31">
        <w:t xml:space="preserve"> </w:t>
      </w:r>
      <w:r>
        <w:rPr>
          <w:rFonts w:hint="eastAsia"/>
        </w:rPr>
        <w:t>1</w:t>
      </w:r>
    </w:p>
    <w:p w14:paraId="2A1780B3" w14:textId="0A323422" w:rsidR="009930B8" w:rsidRDefault="009930B8" w:rsidP="009930B8">
      <w:pPr>
        <w:rPr>
          <w:ins w:id="0" w:author="x G" w:date="2020-09-09T09:39:00Z"/>
        </w:rPr>
      </w:pPr>
      <w:r>
        <w:rPr>
          <w:rFonts w:hint="eastAsia"/>
        </w:rPr>
        <w:t>First</w:t>
      </w:r>
      <w:r>
        <w:t xml:space="preserve"> </w:t>
      </w:r>
      <w:r>
        <w:rPr>
          <w:rFonts w:hint="eastAsia"/>
        </w:rPr>
        <w:t>of</w:t>
      </w:r>
      <w:r>
        <w:t xml:space="preserve"> </w:t>
      </w:r>
      <w:r>
        <w:rPr>
          <w:rFonts w:hint="eastAsia"/>
        </w:rPr>
        <w:t>all，The</w:t>
      </w:r>
      <w:r>
        <w:t xml:space="preserve"> government should </w:t>
      </w:r>
      <w:ins w:id="1" w:author="x G" w:date="2020-09-09T09:36:00Z">
        <w:r w:rsidR="001109AD">
          <w:t>spend</w:t>
        </w:r>
      </w:ins>
      <w:del w:id="2" w:author="x G" w:date="2020-09-09T09:36:00Z">
        <w:r w:rsidDel="001109AD">
          <w:delText>pay</w:delText>
        </w:r>
      </w:del>
      <w:r>
        <w:t xml:space="preserve"> more money in education rather than art. Because education can improve the quality of life and lots of poor people cannot get high quality education. If the government spend more financial to build school or hire more teacher, </w:t>
      </w:r>
      <w:r w:rsidR="00BC44BD">
        <w:t>more people can get opportunity of study</w:t>
      </w:r>
      <w:r>
        <w:t>.</w:t>
      </w:r>
      <w:r w:rsidR="00BC44BD">
        <w:t xml:space="preserve"> And this can increase people’s cultural level and make counties more prosperous. This point can be illustrate</w:t>
      </w:r>
      <w:r w:rsidR="007F2107">
        <w:t>d</w:t>
      </w:r>
      <w:r w:rsidR="00BC44BD">
        <w:t xml:space="preserve"> with the example of my hometown </w:t>
      </w:r>
      <w:proofErr w:type="spellStart"/>
      <w:r w:rsidR="00BC44BD">
        <w:rPr>
          <w:rFonts w:hint="eastAsia"/>
        </w:rPr>
        <w:t>WuHan</w:t>
      </w:r>
      <w:proofErr w:type="spellEnd"/>
      <w:r w:rsidR="00BC44BD">
        <w:rPr>
          <w:rFonts w:hint="eastAsia"/>
        </w:rPr>
        <w:t>.</w:t>
      </w:r>
      <w:r w:rsidR="00BC44BD">
        <w:t xml:space="preserve"> It is a big city which have lots of high</w:t>
      </w:r>
      <w:r w:rsidR="007F2107">
        <w:t>-</w:t>
      </w:r>
      <w:r w:rsidR="00BC44BD">
        <w:t xml:space="preserve">level universities. The government spent a large sum of fund </w:t>
      </w:r>
      <w:r w:rsidR="007F2107">
        <w:t>i</w:t>
      </w:r>
      <w:r w:rsidR="00BC44BD">
        <w:t>n</w:t>
      </w:r>
      <w:r w:rsidR="007F2107">
        <w:t xml:space="preserve"> education every year. </w:t>
      </w:r>
      <w:proofErr w:type="gramStart"/>
      <w:r w:rsidR="007F2107">
        <w:t>So</w:t>
      </w:r>
      <w:proofErr w:type="gramEnd"/>
      <w:r w:rsidR="007F2107">
        <w:t xml:space="preserve"> universities can hire lots of famous teachers and build some professional labs. </w:t>
      </w:r>
      <w:del w:id="3" w:author="x G" w:date="2020-09-09T09:38:00Z">
        <w:r w:rsidR="007F2107" w:rsidDel="001109AD">
          <w:delText>The university</w:delText>
        </w:r>
      </w:del>
      <w:ins w:id="4" w:author="x G" w:date="2020-09-09T09:38:00Z">
        <w:r w:rsidR="001109AD">
          <w:t>Those universities</w:t>
        </w:r>
      </w:ins>
      <w:r w:rsidR="007F2107">
        <w:t xml:space="preserve"> cultivate</w:t>
      </w:r>
      <w:del w:id="5" w:author="x G" w:date="2020-09-09T09:38:00Z">
        <w:r w:rsidR="007F2107" w:rsidDel="001109AD">
          <w:delText>s</w:delText>
        </w:r>
      </w:del>
      <w:r w:rsidR="007F2107">
        <w:t xml:space="preserve"> lots of talents in different fields</w:t>
      </w:r>
      <w:ins w:id="6" w:author="x G" w:date="2020-09-09T09:38:00Z">
        <w:r w:rsidR="001109AD">
          <w:t xml:space="preserve">, such </w:t>
        </w:r>
        <w:proofErr w:type="gramStart"/>
        <w:r w:rsidR="001109AD">
          <w:t>as..</w:t>
        </w:r>
        <w:proofErr w:type="gramEnd"/>
        <w:r w:rsidR="001109AD">
          <w:t>()</w:t>
        </w:r>
      </w:ins>
      <w:r w:rsidR="007F2107">
        <w:t>. And they improve the city’s econom</w:t>
      </w:r>
      <w:ins w:id="7" w:author="x G" w:date="2020-09-09T09:38:00Z">
        <w:r w:rsidR="001109AD">
          <w:t>y</w:t>
        </w:r>
      </w:ins>
      <w:del w:id="8" w:author="x G" w:date="2020-09-09T09:38:00Z">
        <w:r w:rsidR="007F2107" w:rsidDel="001109AD">
          <w:delText>ic</w:delText>
        </w:r>
      </w:del>
      <w:r w:rsidR="007F2107">
        <w:t>. Some of them open own companies that can provide lots of new job.</w:t>
      </w:r>
      <w:r w:rsidR="00EB315A">
        <w:t xml:space="preserve"> Hence,</w:t>
      </w:r>
      <w:r w:rsidR="007F2107">
        <w:t xml:space="preserve"> </w:t>
      </w:r>
      <w:r w:rsidR="00EB315A">
        <w:t>s</w:t>
      </w:r>
      <w:r w:rsidR="00074A91">
        <w:t>pending</w:t>
      </w:r>
      <w:ins w:id="9" w:author="x G" w:date="2020-09-09T09:37:00Z">
        <w:r w:rsidR="001109AD">
          <w:t>(/costing)</w:t>
        </w:r>
      </w:ins>
      <w:r w:rsidR="00074A91">
        <w:t xml:space="preserve"> </w:t>
      </w:r>
      <w:del w:id="10" w:author="x G" w:date="2020-09-09T09:36:00Z">
        <w:r w:rsidR="00074A91" w:rsidDel="001109AD">
          <w:delText xml:space="preserve">financial </w:delText>
        </w:r>
      </w:del>
      <w:ins w:id="11" w:author="x G" w:date="2020-09-09T09:36:00Z">
        <w:r w:rsidR="001109AD">
          <w:t>f</w:t>
        </w:r>
        <w:r w:rsidR="001109AD">
          <w:t>und</w:t>
        </w:r>
      </w:ins>
      <w:ins w:id="12" w:author="x G" w:date="2020-09-09T09:37:00Z">
        <w:r w:rsidR="001109AD">
          <w:t>s</w:t>
        </w:r>
      </w:ins>
      <w:ins w:id="13" w:author="x G" w:date="2020-09-09T09:36:00Z">
        <w:r w:rsidR="001109AD">
          <w:t xml:space="preserve"> </w:t>
        </w:r>
      </w:ins>
      <w:r w:rsidR="00074A91">
        <w:t>in education is more worthy than art.</w:t>
      </w:r>
    </w:p>
    <w:p w14:paraId="4306AF14" w14:textId="77777777" w:rsidR="001109AD" w:rsidRDefault="001109AD" w:rsidP="009930B8"/>
    <w:p w14:paraId="6A549281" w14:textId="0454EC2E" w:rsidR="00DE7C31" w:rsidRDefault="0098202E" w:rsidP="009930B8">
      <w:r>
        <w:rPr>
          <w:rFonts w:hint="eastAsia"/>
        </w:rPr>
        <w:t>改正：</w:t>
      </w:r>
    </w:p>
    <w:p w14:paraId="57F02EA3" w14:textId="0A104979" w:rsidR="0098202E" w:rsidRDefault="0098202E" w:rsidP="009930B8">
      <w:proofErr w:type="gramStart"/>
      <w:r>
        <w:rPr>
          <w:rFonts w:hint="eastAsia"/>
        </w:rPr>
        <w:t>F</w:t>
      </w:r>
      <w:r>
        <w:t>irst of all</w:t>
      </w:r>
      <w:proofErr w:type="gramEnd"/>
      <w:r>
        <w:t>, spending money in art can only benefit a few civilians.</w:t>
      </w:r>
      <w:r w:rsidR="0069444F">
        <w:t xml:space="preserve"> Only those who have stable income and high education background prefer to enjoy arts. </w:t>
      </w:r>
      <w:r w:rsidR="002130A8">
        <w:t>However</w:t>
      </w:r>
      <w:r w:rsidR="0069444F">
        <w:t xml:space="preserve">, </w:t>
      </w:r>
      <w:r w:rsidR="002130A8">
        <w:t>such people</w:t>
      </w:r>
      <w:r w:rsidR="0069444F">
        <w:t xml:space="preserve"> are only a </w:t>
      </w:r>
      <w:r w:rsidR="002130A8">
        <w:t xml:space="preserve">small part of whole population in a country. In this way, the government should spend funds in the aspects </w:t>
      </w:r>
      <w:r w:rsidR="00B34019">
        <w:t>such as education, transportation and medical care</w:t>
      </w:r>
      <w:r w:rsidR="002130A8">
        <w:t xml:space="preserve"> which can benefit most of civilians.</w:t>
      </w:r>
      <w:r w:rsidR="0069444F">
        <w:t xml:space="preserve"> </w:t>
      </w:r>
      <w:r w:rsidR="00DA26D4">
        <w:t xml:space="preserve">This point can be illustrated </w:t>
      </w:r>
      <w:del w:id="14" w:author="x G" w:date="2020-09-09T10:39:00Z">
        <w:r w:rsidR="00DA26D4" w:rsidDel="00A55B00">
          <w:delText>with a</w:delText>
        </w:r>
        <w:r w:rsidR="00A55B00" w:rsidDel="00A55B00">
          <w:delText>n</w:delText>
        </w:r>
        <w:r w:rsidR="00DA26D4" w:rsidDel="00A55B00">
          <w:delText xml:space="preserve"> example </w:delText>
        </w:r>
      </w:del>
      <w:r w:rsidR="00DA26D4">
        <w:t>of my hometown Wu</w:t>
      </w:r>
      <w:r w:rsidR="00A55B00">
        <w:t>h</w:t>
      </w:r>
      <w:r w:rsidR="00DA26D4">
        <w:t>an. A few year</w:t>
      </w:r>
      <w:ins w:id="15" w:author="x G" w:date="2020-09-09T10:36:00Z">
        <w:r w:rsidR="00A55B00">
          <w:t>s</w:t>
        </w:r>
      </w:ins>
      <w:r w:rsidR="00DA26D4">
        <w:t xml:space="preserve"> ago, the government built a new art museum in the downtown. It </w:t>
      </w:r>
      <w:ins w:id="16" w:author="x G" w:date="2020-09-09T10:36:00Z">
        <w:r w:rsidR="00A55B00">
          <w:t>was</w:t>
        </w:r>
      </w:ins>
      <w:del w:id="17" w:author="x G" w:date="2020-09-09T10:36:00Z">
        <w:r w:rsidR="00DA26D4" w:rsidDel="00A55B00">
          <w:delText>is</w:delText>
        </w:r>
      </w:del>
      <w:r w:rsidR="00DA26D4">
        <w:t xml:space="preserve"> a very modern building and cost</w:t>
      </w:r>
      <w:ins w:id="18" w:author="x G" w:date="2020-09-09T10:36:00Z">
        <w:r w:rsidR="00A55B00">
          <w:t>ed</w:t>
        </w:r>
      </w:ins>
      <w:r w:rsidR="00DA26D4">
        <w:t xml:space="preserve"> a lot of money. However, only a few people visited the museum in the weekend. The exhibit</w:t>
      </w:r>
      <w:ins w:id="19" w:author="x G" w:date="2020-09-09T10:36:00Z">
        <w:r w:rsidR="00A55B00">
          <w:t>ion</w:t>
        </w:r>
      </w:ins>
      <w:r w:rsidR="00DA26D4">
        <w:t xml:space="preserve">s in the museum </w:t>
      </w:r>
      <w:ins w:id="20" w:author="x G" w:date="2020-09-09T10:40:00Z">
        <w:r w:rsidR="00A55B00">
          <w:t>were</w:t>
        </w:r>
      </w:ins>
      <w:del w:id="21" w:author="x G" w:date="2020-09-09T10:40:00Z">
        <w:r w:rsidR="00DA26D4" w:rsidDel="00A55B00">
          <w:delText>are</w:delText>
        </w:r>
      </w:del>
      <w:r w:rsidR="00DA26D4">
        <w:t xml:space="preserve"> very </w:t>
      </w:r>
      <w:del w:id="22" w:author="x G" w:date="2020-09-09T10:37:00Z">
        <w:r w:rsidR="00DA26D4" w:rsidDel="00A55B00">
          <w:delText>specialization</w:delText>
        </w:r>
      </w:del>
      <w:ins w:id="23" w:author="x G" w:date="2020-09-09T10:39:00Z">
        <w:r w:rsidR="00A55B00" w:rsidRPr="00A55B00">
          <w:t xml:space="preserve"> </w:t>
        </w:r>
        <w:r w:rsidR="00A55B00" w:rsidRPr="00A55B00">
          <w:t>sophisticated</w:t>
        </w:r>
      </w:ins>
      <w:r w:rsidR="00DA26D4">
        <w:t xml:space="preserve">. </w:t>
      </w:r>
      <w:proofErr w:type="gramStart"/>
      <w:r w:rsidR="00DA26D4">
        <w:t>Most of people</w:t>
      </w:r>
      <w:proofErr w:type="gramEnd"/>
      <w:r w:rsidR="00DA26D4">
        <w:t xml:space="preserve"> c</w:t>
      </w:r>
      <w:ins w:id="24" w:author="x G" w:date="2020-09-09T10:41:00Z">
        <w:r w:rsidR="00A55B00">
          <w:t>o</w:t>
        </w:r>
      </w:ins>
      <w:ins w:id="25" w:author="x G" w:date="2020-09-09T10:42:00Z">
        <w:r w:rsidR="00A55B00">
          <w:t xml:space="preserve">uld </w:t>
        </w:r>
      </w:ins>
      <w:del w:id="26" w:author="x G" w:date="2020-09-09T10:41:00Z">
        <w:r w:rsidR="00DA26D4" w:rsidDel="00A55B00">
          <w:delText>an</w:delText>
        </w:r>
      </w:del>
      <w:r w:rsidR="00DA26D4">
        <w:t xml:space="preserve">not understand those masterpiece. </w:t>
      </w:r>
      <w:r w:rsidR="00A55B00">
        <w:t>At last, museum closed because of financial problem.</w:t>
      </w:r>
      <w:r w:rsidR="00DA26D4">
        <w:t xml:space="preserve">  </w:t>
      </w:r>
      <w:bookmarkStart w:id="27" w:name="_GoBack"/>
      <w:bookmarkEnd w:id="27"/>
    </w:p>
    <w:p w14:paraId="31B05C9C" w14:textId="77777777" w:rsidR="0098202E" w:rsidRDefault="0098202E" w:rsidP="009930B8"/>
    <w:p w14:paraId="48F54A4C" w14:textId="2CA6C966" w:rsidR="0098202E" w:rsidRDefault="0098202E" w:rsidP="009930B8">
      <w:pPr>
        <w:rPr>
          <w:rFonts w:hint="eastAsia"/>
        </w:rPr>
      </w:pPr>
      <w:r>
        <w:t>Second, those artists are very rich, and thus they don’t need financial support.</w:t>
      </w:r>
    </w:p>
    <w:p w14:paraId="1933082A" w14:textId="5FF95993" w:rsidR="00DE7C31" w:rsidRDefault="00DE7C31" w:rsidP="00DE7C31">
      <w:pPr>
        <w:pStyle w:val="2"/>
      </w:pPr>
      <w:r>
        <w:rPr>
          <w:rFonts w:hint="eastAsia"/>
        </w:rPr>
        <w:t>P</w:t>
      </w:r>
      <w:r>
        <w:t>art 2</w:t>
      </w:r>
    </w:p>
    <w:p w14:paraId="7BEE4D04" w14:textId="5FCB8FD7" w:rsidR="00DE7C31" w:rsidRDefault="00DA5B4E" w:rsidP="00DE7C31">
      <w:proofErr w:type="gramStart"/>
      <w:r>
        <w:rPr>
          <w:rFonts w:hint="eastAsia"/>
        </w:rPr>
        <w:t>F</w:t>
      </w:r>
      <w:r>
        <w:t>irst of all</w:t>
      </w:r>
      <w:proofErr w:type="gramEnd"/>
      <w:r>
        <w:t xml:space="preserve">, governments should realize that art can make artists and audience feel relax. This can improve people’s happiness. Whether in warm or peace period, economic prosperous or </w:t>
      </w:r>
      <w:r w:rsidR="0058089C">
        <w:t xml:space="preserve">depression </w:t>
      </w:r>
      <w:r>
        <w:t>XIAOTIAO, Artists use their works to reflect the environment and</w:t>
      </w:r>
      <w:r w:rsidR="009104BC">
        <w:t xml:space="preserve"> responds people’s voice. If there are not art in people’s life, they will </w:t>
      </w:r>
      <w:proofErr w:type="gramStart"/>
      <w:r w:rsidR="009104BC">
        <w:t>lost</w:t>
      </w:r>
      <w:proofErr w:type="gramEnd"/>
      <w:r w:rsidR="009104BC">
        <w:t xml:space="preserve"> the way to release and relax, so their happiness will be reduced. This point can be illustrated with the example of some countries which don’t</w:t>
      </w:r>
      <w:r w:rsidR="00EB315A">
        <w:t xml:space="preserve"> financially</w:t>
      </w:r>
      <w:r w:rsidR="009104BC">
        <w:t xml:space="preserve"> support</w:t>
      </w:r>
      <w:r w:rsidR="00EB315A">
        <w:t xml:space="preserve"> artists.</w:t>
      </w:r>
      <w:r w:rsidR="009104BC">
        <w:t xml:space="preserve"> </w:t>
      </w:r>
      <w:r w:rsidR="00EB315A">
        <w:t xml:space="preserve">This make people feel unhappy. </w:t>
      </w:r>
      <w:r w:rsidR="00980C3A">
        <w:t xml:space="preserve">The prosperous art can make people </w:t>
      </w:r>
      <w:proofErr w:type="gramStart"/>
      <w:r w:rsidR="00980C3A">
        <w:t>more happy</w:t>
      </w:r>
      <w:proofErr w:type="gramEnd"/>
      <w:r w:rsidR="00980C3A">
        <w:t xml:space="preserve">. </w:t>
      </w:r>
      <w:r w:rsidR="00873B32">
        <w:t xml:space="preserve">In my opinion, </w:t>
      </w:r>
      <w:r w:rsidR="00980C3A">
        <w:t>governments should pay more money in art</w:t>
      </w:r>
      <w:r w:rsidR="00873B32">
        <w:t xml:space="preserve">. </w:t>
      </w:r>
      <w:proofErr w:type="spellStart"/>
      <w:r w:rsidR="00873B32">
        <w:t>Beacuse</w:t>
      </w:r>
      <w:proofErr w:type="spellEnd"/>
      <w:r w:rsidR="00873B32">
        <w:t xml:space="preserve"> this policy can</w:t>
      </w:r>
      <w:r w:rsidR="00980C3A">
        <w:t xml:space="preserve"> improve people’s happiness and </w:t>
      </w:r>
      <w:r w:rsidR="00873B32">
        <w:t>increase the approval rate</w:t>
      </w:r>
      <w:r w:rsidR="00980C3A">
        <w:t>.</w:t>
      </w:r>
    </w:p>
    <w:p w14:paraId="23928C77" w14:textId="482368AD" w:rsidR="00980C3A" w:rsidRDefault="00980C3A" w:rsidP="00DE7C31"/>
    <w:p w14:paraId="11739E93" w14:textId="5B4B4DB2" w:rsidR="00980C3A" w:rsidRDefault="00980C3A" w:rsidP="00980C3A">
      <w:pPr>
        <w:pStyle w:val="2"/>
      </w:pPr>
      <w:r>
        <w:rPr>
          <w:rFonts w:hint="eastAsia"/>
        </w:rPr>
        <w:lastRenderedPageBreak/>
        <w:t>P</w:t>
      </w:r>
      <w:r>
        <w:t>art 3</w:t>
      </w:r>
    </w:p>
    <w:p w14:paraId="142B0D72" w14:textId="7C13CCFF" w:rsidR="00592CAD" w:rsidRDefault="00980C3A" w:rsidP="00980C3A">
      <w:r>
        <w:rPr>
          <w:rFonts w:hint="eastAsia"/>
        </w:rPr>
        <w:t>W</w:t>
      </w:r>
      <w:r>
        <w:t>hether or not governments should financially support musicians, filmmakers, and artists is an often topic. While some people may feel that governments should not financially support arti</w:t>
      </w:r>
      <w:r w:rsidR="00592CAD">
        <w:t xml:space="preserve">sts </w:t>
      </w:r>
      <w:proofErr w:type="gramStart"/>
      <w:r w:rsidR="00592CAD">
        <w:t>for</w:t>
      </w:r>
      <w:proofErr w:type="gramEnd"/>
      <w:r w:rsidR="00592CAD">
        <w:t xml:space="preserve"> they contribute little to the country’s finance, I do not believe that is the case. A world </w:t>
      </w:r>
      <w:r w:rsidR="007A2515">
        <w:t xml:space="preserve">without music, film, or other arts would be very boring, and very bleak, </w:t>
      </w:r>
      <w:proofErr w:type="gramStart"/>
      <w:r w:rsidR="007A2515">
        <w:t>The</w:t>
      </w:r>
      <w:proofErr w:type="gramEnd"/>
      <w:r w:rsidR="007A2515">
        <w:t xml:space="preserve"> arts enrich people’s lives and provide an outlet for self-expression. I believe that governments should financially support musicians, filmmakers, and artists because people need the release that art gives them. In addition, art can often bring in massive profits for all those involved and says a lot about the culture from which it originates.</w:t>
      </w:r>
    </w:p>
    <w:p w14:paraId="72F092C2" w14:textId="03058D55" w:rsidR="00980C3A" w:rsidRDefault="00980C3A" w:rsidP="00980C3A"/>
    <w:p w14:paraId="38777FCD" w14:textId="77FD1CB7" w:rsidR="00F02F85" w:rsidRDefault="00F02F85" w:rsidP="00980C3A">
      <w:r>
        <w:rPr>
          <w:rFonts w:hint="eastAsia"/>
        </w:rPr>
        <w:t>F</w:t>
      </w:r>
      <w:r>
        <w:t>irst, governments must understand that art gives both the artists and audience a sense of pleasure and release, which is important for a happy population.</w:t>
      </w:r>
      <w:r>
        <w:rPr>
          <w:rFonts w:hint="eastAsia"/>
        </w:rPr>
        <w:t xml:space="preserve"> </w:t>
      </w:r>
      <w:r>
        <w:t xml:space="preserve">Whether it is a time of peace or war, economic prosperity or recession, people are always creating art to comment on the times. If the government does not fund arts, then people may be left without an outlet for self-expression and relaxation, which may affect the happiness of a country’s </w:t>
      </w:r>
      <w:proofErr w:type="gramStart"/>
      <w:r>
        <w:t>population as a whole</w:t>
      </w:r>
      <w:proofErr w:type="gramEnd"/>
      <w:r>
        <w:t>. In counties that do not sponsor musicians and filmmakers, there is often a great sense of general dissatisfaction. Notions with a strong interest in arts tend to have a much higher index of happiness. Therefore, if governments want to avoid a distrustful public, they should invest in different kinds of arts.</w:t>
      </w:r>
    </w:p>
    <w:p w14:paraId="4443807B" w14:textId="6CA4CD04" w:rsidR="00F02F85" w:rsidRDefault="00F02F85" w:rsidP="00980C3A"/>
    <w:p w14:paraId="095A0698" w14:textId="6C5130C6" w:rsidR="00F02F85" w:rsidRDefault="00F02F85" w:rsidP="00980C3A">
      <w:r>
        <w:rPr>
          <w:rFonts w:hint="eastAsia"/>
        </w:rPr>
        <w:t>F</w:t>
      </w:r>
      <w:r>
        <w:t>urthermore, investing in the arts often yields great profits for all parties involved, if governments are smart about whom they invest in.</w:t>
      </w:r>
      <w:r w:rsidR="00B55B2B">
        <w:t xml:space="preserve"> Many government-sponsored art projects throughout the world have brought in increased tourism and millions of dollars in state revenue. Putting some money into music, film, and other art forms can </w:t>
      </w:r>
      <w:proofErr w:type="gramStart"/>
      <w:r w:rsidR="00B55B2B">
        <w:t>actually make</w:t>
      </w:r>
      <w:proofErr w:type="gramEnd"/>
      <w:r w:rsidR="00B55B2B">
        <w:t xml:space="preserve"> a county stronger economically. For example, most of France’s tourism comes from people interested in their museums, architecture, music, and film. The same goes for many Asian counties. On the contrary, countries that do not sponsor arts are always the ones that struggle</w:t>
      </w:r>
      <w:r w:rsidR="000147C3">
        <w:t xml:space="preserve"> to appeal to tourists.</w:t>
      </w:r>
    </w:p>
    <w:p w14:paraId="01C8FF24" w14:textId="16F0A813" w:rsidR="000147C3" w:rsidRDefault="000147C3" w:rsidP="00980C3A"/>
    <w:p w14:paraId="296CA9E3" w14:textId="56305D99" w:rsidR="000147C3" w:rsidRDefault="000147C3" w:rsidP="00980C3A">
      <w:r>
        <w:t>When governments ignore artistic expression, it is usually indicative of an ignorance about the nation’s culture and history. Art gives release, brings in national revenue, and documents history, so conservation and support of the arts is something all governments should focus more on.</w:t>
      </w:r>
    </w:p>
    <w:p w14:paraId="18839465" w14:textId="0AE0AA0E" w:rsidR="00E67F52" w:rsidRDefault="00E67F52" w:rsidP="00980C3A"/>
    <w:p w14:paraId="67E899E0" w14:textId="77777777" w:rsidR="00E67F52" w:rsidRPr="00980C3A" w:rsidRDefault="00E67F52" w:rsidP="00980C3A"/>
    <w:sectPr w:rsidR="00E67F52" w:rsidRPr="00980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2C1BF" w14:textId="77777777" w:rsidR="00301929" w:rsidRDefault="00301929" w:rsidP="009930B8">
      <w:r>
        <w:separator/>
      </w:r>
    </w:p>
  </w:endnote>
  <w:endnote w:type="continuationSeparator" w:id="0">
    <w:p w14:paraId="0392C4AF" w14:textId="77777777" w:rsidR="00301929" w:rsidRDefault="00301929" w:rsidP="00993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07B1B" w14:textId="77777777" w:rsidR="00301929" w:rsidRDefault="00301929" w:rsidP="009930B8">
      <w:r>
        <w:separator/>
      </w:r>
    </w:p>
  </w:footnote>
  <w:footnote w:type="continuationSeparator" w:id="0">
    <w:p w14:paraId="19442137" w14:textId="77777777" w:rsidR="00301929" w:rsidRDefault="00301929" w:rsidP="009930B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 G">
    <w15:presenceInfo w15:providerId="Windows Live" w15:userId="06c9ff5cacc147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AE"/>
    <w:rsid w:val="000147C3"/>
    <w:rsid w:val="00074A91"/>
    <w:rsid w:val="001109AD"/>
    <w:rsid w:val="002130A8"/>
    <w:rsid w:val="00301929"/>
    <w:rsid w:val="00334C15"/>
    <w:rsid w:val="0058089C"/>
    <w:rsid w:val="00592CAD"/>
    <w:rsid w:val="005D4302"/>
    <w:rsid w:val="00660921"/>
    <w:rsid w:val="0069444F"/>
    <w:rsid w:val="006F51A0"/>
    <w:rsid w:val="007A2515"/>
    <w:rsid w:val="007F2107"/>
    <w:rsid w:val="00873B32"/>
    <w:rsid w:val="009104BC"/>
    <w:rsid w:val="00980C3A"/>
    <w:rsid w:val="0098202E"/>
    <w:rsid w:val="009930B8"/>
    <w:rsid w:val="00A55B00"/>
    <w:rsid w:val="00AE19A2"/>
    <w:rsid w:val="00B34019"/>
    <w:rsid w:val="00B41F35"/>
    <w:rsid w:val="00B55B2B"/>
    <w:rsid w:val="00BC44BD"/>
    <w:rsid w:val="00C145C7"/>
    <w:rsid w:val="00DA26D4"/>
    <w:rsid w:val="00DA5B4E"/>
    <w:rsid w:val="00DE7C31"/>
    <w:rsid w:val="00E67F52"/>
    <w:rsid w:val="00EB315A"/>
    <w:rsid w:val="00F02F85"/>
    <w:rsid w:val="00F2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83A0D"/>
  <w15:chartTrackingRefBased/>
  <w15:docId w15:val="{38158B7E-D96B-4C4C-8A90-5C205B05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55B0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30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30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30B8"/>
    <w:rPr>
      <w:sz w:val="18"/>
      <w:szCs w:val="18"/>
    </w:rPr>
  </w:style>
  <w:style w:type="paragraph" w:styleId="a5">
    <w:name w:val="footer"/>
    <w:basedOn w:val="a"/>
    <w:link w:val="a6"/>
    <w:uiPriority w:val="99"/>
    <w:unhideWhenUsed/>
    <w:rsid w:val="009930B8"/>
    <w:pPr>
      <w:tabs>
        <w:tab w:val="center" w:pos="4153"/>
        <w:tab w:val="right" w:pos="8306"/>
      </w:tabs>
      <w:snapToGrid w:val="0"/>
      <w:jc w:val="left"/>
    </w:pPr>
    <w:rPr>
      <w:sz w:val="18"/>
      <w:szCs w:val="18"/>
    </w:rPr>
  </w:style>
  <w:style w:type="character" w:customStyle="1" w:styleId="a6">
    <w:name w:val="页脚 字符"/>
    <w:basedOn w:val="a0"/>
    <w:link w:val="a5"/>
    <w:uiPriority w:val="99"/>
    <w:rsid w:val="009930B8"/>
    <w:rPr>
      <w:sz w:val="18"/>
      <w:szCs w:val="18"/>
    </w:rPr>
  </w:style>
  <w:style w:type="character" w:customStyle="1" w:styleId="20">
    <w:name w:val="标题 2 字符"/>
    <w:basedOn w:val="a0"/>
    <w:link w:val="2"/>
    <w:uiPriority w:val="9"/>
    <w:rsid w:val="009930B8"/>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58089C"/>
    <w:rPr>
      <w:sz w:val="18"/>
      <w:szCs w:val="18"/>
    </w:rPr>
  </w:style>
  <w:style w:type="character" w:customStyle="1" w:styleId="a8">
    <w:name w:val="批注框文本 字符"/>
    <w:basedOn w:val="a0"/>
    <w:link w:val="a7"/>
    <w:uiPriority w:val="99"/>
    <w:semiHidden/>
    <w:rsid w:val="0058089C"/>
    <w:rPr>
      <w:sz w:val="18"/>
      <w:szCs w:val="18"/>
    </w:rPr>
  </w:style>
  <w:style w:type="character" w:customStyle="1" w:styleId="10">
    <w:name w:val="标题 1 字符"/>
    <w:basedOn w:val="a0"/>
    <w:link w:val="1"/>
    <w:uiPriority w:val="9"/>
    <w:rsid w:val="00A55B0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3283</TotalTime>
  <Pages>2</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G</dc:creator>
  <cp:keywords/>
  <dc:description/>
  <cp:lastModifiedBy>x G</cp:lastModifiedBy>
  <cp:revision>4</cp:revision>
  <dcterms:created xsi:type="dcterms:W3CDTF">2020-09-03T03:36:00Z</dcterms:created>
  <dcterms:modified xsi:type="dcterms:W3CDTF">2020-09-09T03:11:00Z</dcterms:modified>
</cp:coreProperties>
</file>