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ED5E" w14:textId="2EB7FA9B" w:rsidR="00AE19A2" w:rsidRDefault="0093081C">
      <w:bookmarkStart w:id="0" w:name="OLE_LINK1"/>
      <w:bookmarkStart w:id="1" w:name="OLE_LINK2"/>
      <w:r>
        <w:rPr>
          <w:rFonts w:hint="eastAsia"/>
        </w:rPr>
        <w:t>I</w:t>
      </w:r>
      <w:r>
        <w:t>n the reading the author mentions that the archaeology was faced with some problems in Britain. But the professor disagrees and says that a new guideline of the government can solve those problems.</w:t>
      </w:r>
    </w:p>
    <w:bookmarkEnd w:id="0"/>
    <w:bookmarkEnd w:id="1"/>
    <w:p w14:paraId="6315C7F3" w14:textId="55A4A598" w:rsidR="0093081C" w:rsidRDefault="0093081C"/>
    <w:p w14:paraId="28719CC6" w14:textId="126B8991" w:rsidR="0093081C" w:rsidRDefault="0093081C">
      <w:bookmarkStart w:id="2" w:name="OLE_LINK3"/>
      <w:bookmarkStart w:id="3" w:name="OLE_LINK4"/>
      <w:proofErr w:type="gramStart"/>
      <w:r>
        <w:rPr>
          <w:rFonts w:hint="eastAsia"/>
        </w:rPr>
        <w:t>F</w:t>
      </w:r>
      <w:r>
        <w:t>irst of all</w:t>
      </w:r>
      <w:proofErr w:type="gramEnd"/>
      <w:r>
        <w:t xml:space="preserve">, the reading says that many important artifacts were destroyed because of </w:t>
      </w:r>
      <w:r w:rsidR="006C7C36">
        <w:t>construction projects. However, the professor argues, before starting a new construction project the government will let some archaeologist</w:t>
      </w:r>
      <w:r w:rsidR="00077259">
        <w:t>s</w:t>
      </w:r>
      <w:r w:rsidR="006C7C36">
        <w:t xml:space="preserve"> to figure the value of sites and </w:t>
      </w:r>
      <w:proofErr w:type="gramStart"/>
      <w:r w:rsidR="006C7C36">
        <w:t>make a plan</w:t>
      </w:r>
      <w:proofErr w:type="gramEnd"/>
      <w:r w:rsidR="006C7C36">
        <w:t xml:space="preserve"> to preserve the artifacts of that</w:t>
      </w:r>
      <w:del w:id="4" w:author="x G" w:date="2020-08-20T15:06:00Z">
        <w:r w:rsidR="006C7C36" w:rsidDel="00077259">
          <w:delText xml:space="preserve"> sites</w:delText>
        </w:r>
      </w:del>
      <w:r w:rsidR="006C7C36">
        <w:t xml:space="preserve">. </w:t>
      </w:r>
      <w:ins w:id="5" w:author="x G" w:date="2020-08-20T15:06:00Z">
        <w:r w:rsidR="00077259">
          <w:t>The Br</w:t>
        </w:r>
      </w:ins>
      <w:ins w:id="6" w:author="x G" w:date="2020-08-20T15:07:00Z">
        <w:r w:rsidR="00077259">
          <w:t>i</w:t>
        </w:r>
      </w:ins>
      <w:ins w:id="7" w:author="x G" w:date="2020-08-20T15:06:00Z">
        <w:r w:rsidR="00077259">
          <w:t>tish</w:t>
        </w:r>
      </w:ins>
      <w:ins w:id="8" w:author="x G" w:date="2020-08-20T15:07:00Z">
        <w:r w:rsidR="00077259">
          <w:t xml:space="preserve"> </w:t>
        </w:r>
      </w:ins>
      <w:del w:id="9" w:author="x G" w:date="2020-08-20T15:07:00Z">
        <w:r w:rsidR="006C7C36" w:rsidDel="00077259">
          <w:delText>G</w:delText>
        </w:r>
      </w:del>
      <w:ins w:id="10" w:author="x G" w:date="2020-08-20T15:07:00Z">
        <w:r w:rsidR="00077259">
          <w:t>g</w:t>
        </w:r>
      </w:ins>
      <w:r w:rsidR="006C7C36">
        <w:t xml:space="preserve">overnment will let the projects build around the site or </w:t>
      </w:r>
      <w:del w:id="11" w:author="x G" w:date="2020-09-01T14:08:00Z">
        <w:r w:rsidR="006C7C36" w:rsidDel="00C53DD5">
          <w:delText xml:space="preserve">excavate the </w:delText>
        </w:r>
      </w:del>
      <w:r w:rsidR="006C7C36">
        <w:t xml:space="preserve">artifacts </w:t>
      </w:r>
      <w:ins w:id="12" w:author="x G" w:date="2020-09-01T14:08:00Z">
        <w:r w:rsidR="00C53DD5">
          <w:t xml:space="preserve">will </w:t>
        </w:r>
      </w:ins>
      <w:ins w:id="13" w:author="x G" w:date="2020-09-01T14:07:00Z">
        <w:r w:rsidR="00C53DD5">
          <w:rPr>
            <w:rFonts w:hint="eastAsia"/>
          </w:rPr>
          <w:t xml:space="preserve">be </w:t>
        </w:r>
      </w:ins>
      <w:ins w:id="14" w:author="x G" w:date="2020-09-01T14:08:00Z">
        <w:r w:rsidR="00C53DD5">
          <w:t xml:space="preserve">excavated </w:t>
        </w:r>
      </w:ins>
      <w:r w:rsidR="006C7C36">
        <w:t>and document</w:t>
      </w:r>
      <w:ins w:id="15" w:author="x G" w:date="2020-09-01T14:08:00Z">
        <w:r w:rsidR="00C53DD5">
          <w:t>ed</w:t>
        </w:r>
      </w:ins>
      <w:r w:rsidR="006C7C36">
        <w:t xml:space="preserve"> </w:t>
      </w:r>
      <w:del w:id="16" w:author="x G" w:date="2020-09-01T14:08:00Z">
        <w:r w:rsidR="006C7C36" w:rsidDel="00C53DD5">
          <w:delText>them</w:delText>
        </w:r>
      </w:del>
      <w:r w:rsidR="006C7C36">
        <w:t xml:space="preserve"> in other</w:t>
      </w:r>
      <w:del w:id="17" w:author="x G" w:date="2020-09-01T14:07:00Z">
        <w:r w:rsidR="006C7C36" w:rsidDel="00C53DD5">
          <w:delText>s</w:delText>
        </w:r>
      </w:del>
      <w:r w:rsidR="006C7C36">
        <w:t xml:space="preserve"> place.</w:t>
      </w:r>
    </w:p>
    <w:p w14:paraId="2825862E" w14:textId="7221292C" w:rsidR="00C509A0" w:rsidRDefault="00C509A0"/>
    <w:p w14:paraId="6CF7C256" w14:textId="23375F75" w:rsidR="00C509A0" w:rsidRDefault="00C509A0" w:rsidP="00C509A0">
      <w:r>
        <w:t xml:space="preserve">Second, in contrast to the second point of reading that the financial support for archaeological research is not </w:t>
      </w:r>
      <w:proofErr w:type="gramStart"/>
      <w:r>
        <w:t>sufficient</w:t>
      </w:r>
      <w:proofErr w:type="gramEnd"/>
      <w:r>
        <w:t>, the lecturer contends that</w:t>
      </w:r>
      <w:ins w:id="18" w:author="x G" w:date="2020-09-01T14:09:00Z">
        <w:r w:rsidR="00C53DD5">
          <w:t>,</w:t>
        </w:r>
      </w:ins>
      <w:r>
        <w:t xml:space="preserve"> according to the new guideline</w:t>
      </w:r>
      <w:ins w:id="19" w:author="x G" w:date="2020-09-01T14:09:00Z">
        <w:r w:rsidR="00C53DD5">
          <w:t>,</w:t>
        </w:r>
      </w:ins>
      <w:r>
        <w:t xml:space="preserve"> construction compan</w:t>
      </w:r>
      <w:ins w:id="20" w:author="x G" w:date="2020-08-31T12:38:00Z">
        <w:r>
          <w:rPr>
            <w:rFonts w:hint="eastAsia"/>
          </w:rPr>
          <w:t>ies</w:t>
        </w:r>
      </w:ins>
      <w:del w:id="21" w:author="x G" w:date="2020-08-31T12:38:00Z">
        <w:r w:rsidDel="00C509A0">
          <w:delText>ys</w:delText>
        </w:r>
      </w:del>
      <w:r>
        <w:t xml:space="preserve"> need pay some funds for the archaeological research. It is a new source for the </w:t>
      </w:r>
      <w:proofErr w:type="gramStart"/>
      <w:r>
        <w:t>research,</w:t>
      </w:r>
      <w:proofErr w:type="gramEnd"/>
      <w:r>
        <w:t xml:space="preserve"> thus the financial support is enough.</w:t>
      </w:r>
      <w:bookmarkStart w:id="22" w:name="_GoBack"/>
      <w:bookmarkEnd w:id="22"/>
    </w:p>
    <w:p w14:paraId="77E75B0B" w14:textId="77777777" w:rsidR="00C509A0" w:rsidRDefault="00C509A0" w:rsidP="00C509A0"/>
    <w:p w14:paraId="7D356AC0" w14:textId="725F4CD8" w:rsidR="00C509A0" w:rsidRDefault="00C509A0" w:rsidP="00C509A0">
      <w:pPr>
        <w:rPr>
          <w:ins w:id="23" w:author="x G" w:date="2020-08-20T15:28:00Z"/>
        </w:rPr>
      </w:pPr>
      <w:r>
        <w:t xml:space="preserve">Third, as opposed to the last point in the reading that archaeology jobs were very </w:t>
      </w:r>
      <w:ins w:id="24" w:author="x G" w:date="2020-09-01T14:09:00Z">
        <w:r w:rsidR="00C53DD5">
          <w:t xml:space="preserve">a </w:t>
        </w:r>
      </w:ins>
      <w:r>
        <w:t xml:space="preserve">few, a fact is pointed out in the lecture. The new guideline provides some new paid </w:t>
      </w:r>
      <w:del w:id="25" w:author="x G" w:date="2020-09-01T14:10:00Z">
        <w:r w:rsidDel="00C53DD5">
          <w:delText xml:space="preserve">careers </w:delText>
        </w:r>
      </w:del>
      <w:ins w:id="26" w:author="x G" w:date="2020-09-01T14:10:00Z">
        <w:r w:rsidR="00C53DD5">
          <w:t>jobs</w:t>
        </w:r>
        <w:r w:rsidR="00C53DD5">
          <w:t xml:space="preserve"> </w:t>
        </w:r>
      </w:ins>
      <w:r>
        <w:t>for archaeologist</w:t>
      </w:r>
      <w:ins w:id="27" w:author="x G" w:date="2020-09-01T14:10:00Z">
        <w:r w:rsidR="00C53DD5">
          <w:t>s</w:t>
        </w:r>
      </w:ins>
      <w:ins w:id="28" w:author="x G" w:date="2020-09-01T14:11:00Z">
        <w:r w:rsidR="00C53DD5">
          <w:t>,</w:t>
        </w:r>
      </w:ins>
      <w:del w:id="29" w:author="x G" w:date="2020-09-01T14:11:00Z">
        <w:r w:rsidDel="00C53DD5">
          <w:delText>.</w:delText>
        </w:r>
      </w:del>
      <w:r>
        <w:t xml:space="preserve"> </w:t>
      </w:r>
      <w:del w:id="30" w:author="x G" w:date="2020-09-01T14:11:00Z">
        <w:r w:rsidDel="00C53DD5">
          <w:delText>S</w:delText>
        </w:r>
      </w:del>
      <w:ins w:id="31" w:author="x G" w:date="2020-09-01T14:11:00Z">
        <w:r w:rsidR="00C53DD5">
          <w:t>s</w:t>
        </w:r>
      </w:ins>
      <w:r>
        <w:t>uch as exam</w:t>
      </w:r>
      <w:ins w:id="32" w:author="x G" w:date="2020-09-01T14:12:00Z">
        <w:r w:rsidR="00C53DD5">
          <w:t>in</w:t>
        </w:r>
      </w:ins>
      <w:ins w:id="33" w:author="x G" w:date="2020-09-01T14:11:00Z">
        <w:r w:rsidR="00C53DD5">
          <w:t>ing</w:t>
        </w:r>
      </w:ins>
      <w:r>
        <w:t xml:space="preserve"> the site of archaeological value, mak</w:t>
      </w:r>
      <w:ins w:id="34" w:author="x G" w:date="2020-09-01T14:11:00Z">
        <w:r w:rsidR="00C53DD5">
          <w:t>ing</w:t>
        </w:r>
      </w:ins>
      <w:del w:id="35" w:author="x G" w:date="2020-09-01T14:11:00Z">
        <w:r w:rsidDel="00C53DD5">
          <w:delText>e</w:delText>
        </w:r>
      </w:del>
      <w:r>
        <w:t xml:space="preserve"> the preserve plan and process</w:t>
      </w:r>
      <w:ins w:id="36" w:author="x G" w:date="2020-09-01T14:11:00Z">
        <w:r w:rsidR="00C53DD5">
          <w:t>ing</w:t>
        </w:r>
      </w:ins>
      <w:r>
        <w:t xml:space="preserve"> the data. The government hire</w:t>
      </w:r>
      <w:ins w:id="37" w:author="x G" w:date="2020-09-01T14:12:00Z">
        <w:r w:rsidR="00C53DD5">
          <w:t>s</w:t>
        </w:r>
      </w:ins>
      <w:r>
        <w:t xml:space="preserve"> lots of experts to do these </w:t>
      </w:r>
      <w:del w:id="38" w:author="x G" w:date="2020-09-01T14:13:00Z">
        <w:r w:rsidDel="00C53DD5">
          <w:delText>works</w:delText>
        </w:r>
      </w:del>
      <w:ins w:id="39" w:author="x G" w:date="2020-09-01T14:13:00Z">
        <w:r w:rsidR="00C53DD5">
          <w:t>tests</w:t>
        </w:r>
      </w:ins>
      <w:r>
        <w:t>, so archaeolog</w:t>
      </w:r>
      <w:ins w:id="40" w:author="x G" w:date="2020-09-01T14:14:00Z">
        <w:r w:rsidR="00C53DD5">
          <w:t>ical</w:t>
        </w:r>
      </w:ins>
      <w:del w:id="41" w:author="x G" w:date="2020-09-01T14:14:00Z">
        <w:r w:rsidDel="00C53DD5">
          <w:delText>y</w:delText>
        </w:r>
      </w:del>
      <w:r>
        <w:t xml:space="preserve"> jobs are more than ever before.</w:t>
      </w:r>
      <w:ins w:id="42" w:author="x G" w:date="2020-09-01T14:14:00Z">
        <w:r w:rsidR="00C53DD5">
          <w:t xml:space="preserve"> There are more archaeological </w:t>
        </w:r>
        <w:r w:rsidR="001D2F2E">
          <w:t>j</w:t>
        </w:r>
      </w:ins>
      <w:ins w:id="43" w:author="x G" w:date="2020-09-01T14:15:00Z">
        <w:r w:rsidR="001D2F2E">
          <w:t>obs than ever before.</w:t>
        </w:r>
      </w:ins>
    </w:p>
    <w:bookmarkEnd w:id="2"/>
    <w:bookmarkEnd w:id="3"/>
    <w:p w14:paraId="54B1586F" w14:textId="68A29035" w:rsidR="005C3B63" w:rsidRDefault="00C509A0" w:rsidP="00C509A0">
      <w:pPr>
        <w:tabs>
          <w:tab w:val="left" w:pos="1620"/>
        </w:tabs>
      </w:pPr>
      <w:ins w:id="44" w:author="x G" w:date="2020-08-31T12:37:00Z">
        <w:r>
          <w:tab/>
        </w:r>
      </w:ins>
      <w:ins w:id="45" w:author="x G" w:date="2020-08-20T15:28:00Z">
        <w:r w:rsidR="005C3B63">
          <w:rPr>
            <w:rFonts w:hint="eastAsia"/>
          </w:rPr>
          <w:t>1</w:t>
        </w:r>
        <w:r w:rsidR="005C3B63">
          <w:t>6,</w:t>
        </w:r>
      </w:ins>
    </w:p>
    <w:sectPr w:rsidR="005C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F0F2F" w14:textId="77777777" w:rsidR="00AD341B" w:rsidRDefault="00AD341B" w:rsidP="0093081C">
      <w:r>
        <w:separator/>
      </w:r>
    </w:p>
  </w:endnote>
  <w:endnote w:type="continuationSeparator" w:id="0">
    <w:p w14:paraId="5BD7BFE5" w14:textId="77777777" w:rsidR="00AD341B" w:rsidRDefault="00AD341B" w:rsidP="0093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47561" w14:textId="77777777" w:rsidR="00AD341B" w:rsidRDefault="00AD341B" w:rsidP="0093081C">
      <w:r>
        <w:separator/>
      </w:r>
    </w:p>
  </w:footnote>
  <w:footnote w:type="continuationSeparator" w:id="0">
    <w:p w14:paraId="5E6A2574" w14:textId="77777777" w:rsidR="00AD341B" w:rsidRDefault="00AD341B" w:rsidP="0093081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G">
    <w15:presenceInfo w15:providerId="Windows Live" w15:userId="06c9ff5cacc14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EF"/>
    <w:rsid w:val="00077259"/>
    <w:rsid w:val="00183970"/>
    <w:rsid w:val="001D2F2E"/>
    <w:rsid w:val="00334C15"/>
    <w:rsid w:val="003A09FC"/>
    <w:rsid w:val="003C671C"/>
    <w:rsid w:val="005C3B63"/>
    <w:rsid w:val="006C7C36"/>
    <w:rsid w:val="006F0AEF"/>
    <w:rsid w:val="007E0D5B"/>
    <w:rsid w:val="0093081C"/>
    <w:rsid w:val="00AD341B"/>
    <w:rsid w:val="00AE19A2"/>
    <w:rsid w:val="00C509A0"/>
    <w:rsid w:val="00C53DD5"/>
    <w:rsid w:val="00F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F2C0"/>
  <w15:chartTrackingRefBased/>
  <w15:docId w15:val="{DFFCB567-807F-4F0D-A0B3-EC256D55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8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39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3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4</cp:revision>
  <dcterms:created xsi:type="dcterms:W3CDTF">2020-08-20T06:44:00Z</dcterms:created>
  <dcterms:modified xsi:type="dcterms:W3CDTF">2020-09-02T01:43:00Z</dcterms:modified>
</cp:coreProperties>
</file>