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2302" w14:textId="35A87FF3" w:rsidR="00733723" w:rsidRDefault="00230ED1">
      <w:r>
        <w:t xml:space="preserve">First, watching movie can save time. </w:t>
      </w:r>
      <w:r w:rsidR="00C26ECE">
        <w:t>That is due to fact that y</w:t>
      </w:r>
      <w:r w:rsidR="005A7C82">
        <w:t xml:space="preserve">ou can know whether the story attract you with lesser time. In the contrast, if you read the book first and then you find you don’ t like it, this will waste lots of spare time of you. </w:t>
      </w:r>
      <w:r w:rsidR="00C26ECE">
        <w:t xml:space="preserve">For example, once a time, one of my best </w:t>
      </w:r>
      <w:proofErr w:type="gramStart"/>
      <w:r w:rsidR="00C26ECE">
        <w:t>friend</w:t>
      </w:r>
      <w:proofErr w:type="gramEnd"/>
      <w:r w:rsidR="00C26ECE">
        <w:t xml:space="preserve"> </w:t>
      </w:r>
      <w:r w:rsidR="00D147FC">
        <w:t>recommend</w:t>
      </w:r>
      <w:r w:rsidR="00C26ECE">
        <w:t xml:space="preserve"> book named </w:t>
      </w:r>
      <w:r w:rsidR="00554F97">
        <w:t>G</w:t>
      </w:r>
      <w:r w:rsidR="00C26ECE">
        <w:t xml:space="preserve">odfather. He said the book </w:t>
      </w:r>
      <w:r w:rsidR="00554F97">
        <w:t>was</w:t>
      </w:r>
      <w:r w:rsidR="00C26ECE">
        <w:t xml:space="preserve"> very fam</w:t>
      </w:r>
      <w:r w:rsidR="00554F97">
        <w:t>ou</w:t>
      </w:r>
      <w:r w:rsidR="00C26ECE">
        <w:t>s and interesting, it worth to read. And then I spent one month read</w:t>
      </w:r>
      <w:r w:rsidR="00554F97">
        <w:t>ing</w:t>
      </w:r>
      <w:r w:rsidR="00C26ECE">
        <w:t xml:space="preserve"> it</w:t>
      </w:r>
      <w:r w:rsidR="00554F97">
        <w:t>. But I feel it was very boring and violent which I do not like. If I watched the movie first, it only would cost me three hours. And th</w:t>
      </w:r>
      <w:r w:rsidR="00F54367">
        <w:t>at</w:t>
      </w:r>
      <w:r w:rsidR="00554F97">
        <w:t xml:space="preserve"> mo</w:t>
      </w:r>
      <w:r w:rsidR="00F54367">
        <w:t>n</w:t>
      </w:r>
      <w:r w:rsidR="00554F97">
        <w:t xml:space="preserve">th I </w:t>
      </w:r>
      <w:r w:rsidR="00F54367">
        <w:t xml:space="preserve">did not </w:t>
      </w:r>
      <w:r w:rsidR="00554F97">
        <w:t>fe</w:t>
      </w:r>
      <w:r w:rsidR="00F54367">
        <w:t>el</w:t>
      </w:r>
      <w:r w:rsidR="00554F97">
        <w:t xml:space="preserve"> very happy, because I spen</w:t>
      </w:r>
      <w:r w:rsidR="00F54367">
        <w:t>t</w:t>
      </w:r>
      <w:r w:rsidR="00554F97">
        <w:t xml:space="preserve"> all my spare time on it.</w:t>
      </w:r>
    </w:p>
    <w:p w14:paraId="697D21C8" w14:textId="77777777" w:rsidR="00F54367" w:rsidRDefault="00F54367"/>
    <w:p w14:paraId="39BCD23F" w14:textId="3C928B4A" w:rsidR="00230ED1" w:rsidRDefault="00230ED1">
      <w:r>
        <w:t xml:space="preserve">Second, the movie is more vivid than the book.  </w:t>
      </w:r>
    </w:p>
    <w:p w14:paraId="5CF66E72" w14:textId="74F80013" w:rsidR="009A6147" w:rsidRDefault="009A6147">
      <w:bookmarkStart w:id="0" w:name="_GoBack"/>
      <w:bookmarkEnd w:id="0"/>
    </w:p>
    <w:p w14:paraId="6927D1FC" w14:textId="37AF9EC4" w:rsidR="009A6147" w:rsidRDefault="009A6147"/>
    <w:p w14:paraId="2FF5F4F1" w14:textId="5BD7341B" w:rsidR="009A6147" w:rsidRDefault="009A6147">
      <w:r>
        <w:t xml:space="preserve">First, </w:t>
      </w:r>
      <w:del w:id="1" w:author="x G" w:date="2020-08-07T15:57:00Z">
        <w:r w:rsidDel="009A6147">
          <w:delText xml:space="preserve">the long </w:delText>
        </w:r>
      </w:del>
      <w:ins w:id="2" w:author="x G" w:date="2020-08-07T15:57:00Z">
        <w:r>
          <w:t>long</w:t>
        </w:r>
        <w:r>
          <w:t>-</w:t>
        </w:r>
      </w:ins>
      <w:r>
        <w:t>time friendship is very precious.</w:t>
      </w:r>
    </w:p>
    <w:p w14:paraId="676AA675" w14:textId="52C6B263" w:rsidR="009A6147" w:rsidRDefault="009A6147">
      <w:r>
        <w:rPr>
          <w:rFonts w:hint="eastAsia"/>
        </w:rPr>
        <w:t>Second</w:t>
      </w:r>
      <w:r>
        <w:t xml:space="preserve">, getting alone with some people that we do not like can improve our tolerance </w:t>
      </w:r>
      <w:del w:id="3" w:author="x G" w:date="2020-08-07T15:58:00Z">
        <w:r w:rsidDel="009A6147">
          <w:delText>ability</w:delText>
        </w:r>
      </w:del>
      <w:ins w:id="4" w:author="x G" w:date="2020-08-07T16:05:00Z">
        <w:r w:rsidR="00ED31B9">
          <w:t>.</w:t>
        </w:r>
      </w:ins>
    </w:p>
    <w:p w14:paraId="2BB66365" w14:textId="5C847091" w:rsidR="006309AD" w:rsidRDefault="006309AD">
      <w:r>
        <w:t xml:space="preserve">Tolerance is a very important ability. Long-time friends are closer with us than other friends. Thus some </w:t>
      </w:r>
      <w:del w:id="5" w:author="x G" w:date="2020-08-07T16:20:00Z">
        <w:r w:rsidDel="006309AD">
          <w:delText xml:space="preserve">behaves </w:delText>
        </w:r>
      </w:del>
      <w:proofErr w:type="spellStart"/>
      <w:ins w:id="6" w:author="x G" w:date="2020-08-07T16:20:00Z">
        <w:r>
          <w:t>behaviers</w:t>
        </w:r>
        <w:proofErr w:type="spellEnd"/>
        <w:r>
          <w:t xml:space="preserve"> </w:t>
        </w:r>
      </w:ins>
      <w:r>
        <w:t xml:space="preserve">of them are more harmful. And to bear those </w:t>
      </w:r>
      <w:del w:id="7" w:author="x G" w:date="2020-08-07T16:20:00Z">
        <w:r w:rsidDel="006309AD">
          <w:delText xml:space="preserve">behaves </w:delText>
        </w:r>
      </w:del>
      <w:proofErr w:type="spellStart"/>
      <w:ins w:id="8" w:author="x G" w:date="2020-08-07T16:20:00Z">
        <w:r>
          <w:t>be</w:t>
        </w:r>
      </w:ins>
      <w:ins w:id="9" w:author="x G" w:date="2020-08-07T16:21:00Z">
        <w:r>
          <w:t>haviers</w:t>
        </w:r>
      </w:ins>
      <w:proofErr w:type="spellEnd"/>
      <w:ins w:id="10" w:author="x G" w:date="2020-08-07T16:20:00Z">
        <w:r>
          <w:t xml:space="preserve"> </w:t>
        </w:r>
      </w:ins>
      <w:r>
        <w:t xml:space="preserve">need more tolerance.   </w:t>
      </w:r>
    </w:p>
    <w:p w14:paraId="545F0DB9" w14:textId="77777777" w:rsidR="00ED31B9" w:rsidRDefault="00ED31B9">
      <w:pPr>
        <w:rPr>
          <w:rFonts w:hint="eastAsia"/>
        </w:rPr>
      </w:pPr>
    </w:p>
    <w:sectPr w:rsidR="00ED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G">
    <w15:presenceInfo w15:providerId="Windows Live" w15:userId="06c9ff5cacc14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3F"/>
    <w:rsid w:val="00230ED1"/>
    <w:rsid w:val="00554F97"/>
    <w:rsid w:val="005A7C82"/>
    <w:rsid w:val="006309AD"/>
    <w:rsid w:val="00733723"/>
    <w:rsid w:val="007E3D3F"/>
    <w:rsid w:val="0087237D"/>
    <w:rsid w:val="009A6147"/>
    <w:rsid w:val="00C26ECE"/>
    <w:rsid w:val="00D147FC"/>
    <w:rsid w:val="00ED31B9"/>
    <w:rsid w:val="00F5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FBFB"/>
  <w15:chartTrackingRefBased/>
  <w15:docId w15:val="{E7D5E848-F3BC-45D7-866A-9B3BA8D3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2</cp:revision>
  <dcterms:created xsi:type="dcterms:W3CDTF">2020-08-07T06:48:00Z</dcterms:created>
  <dcterms:modified xsi:type="dcterms:W3CDTF">2020-08-10T04:00:00Z</dcterms:modified>
</cp:coreProperties>
</file>