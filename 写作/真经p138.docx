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14234" w14:textId="19D976AE" w:rsidR="00AE19A2" w:rsidRDefault="007D6FF0" w:rsidP="007D6FF0">
      <w:pPr>
        <w:pStyle w:val="2"/>
      </w:pPr>
      <w:r>
        <w:t>Part 1</w:t>
      </w:r>
    </w:p>
    <w:p w14:paraId="46AAB46C" w14:textId="5677E490" w:rsidR="007D6FF0" w:rsidRDefault="007D6FF0" w:rsidP="007D6FF0">
      <w:proofErr w:type="gramStart"/>
      <w:r>
        <w:rPr>
          <w:rFonts w:hint="eastAsia"/>
        </w:rPr>
        <w:t>F</w:t>
      </w:r>
      <w:r>
        <w:t>irst of all</w:t>
      </w:r>
      <w:proofErr w:type="gramEnd"/>
      <w:r>
        <w:t xml:space="preserve">, money can bring public recognition. If a person has lots of money, he can use the money for charity. And this can let him gets social recognition. Furthermore, most of time, </w:t>
      </w:r>
      <w:r w:rsidR="009D261E">
        <w:t>higher income means higher personal ability. Thus, people will recognize those people who have well</w:t>
      </w:r>
      <w:r w:rsidR="00542002">
        <w:t>-</w:t>
      </w:r>
      <w:r w:rsidR="009D261E">
        <w:t xml:space="preserve">paid jobs. </w:t>
      </w:r>
      <w:r w:rsidR="0013411C">
        <w:t>For example, my friend Jim’s major is computer science</w:t>
      </w:r>
      <w:r w:rsidR="00542002">
        <w:t>. He work</w:t>
      </w:r>
      <w:ins w:id="0" w:author="x G" w:date="2020-09-23T17:53:00Z">
        <w:r w:rsidR="00923B96">
          <w:t>s</w:t>
        </w:r>
      </w:ins>
      <w:r w:rsidR="00542002">
        <w:t xml:space="preserve"> in a little-known company in his hometown, but h</w:t>
      </w:r>
      <w:r w:rsidR="00923B96">
        <w:t>e</w:t>
      </w:r>
      <w:r w:rsidR="00542002">
        <w:t xml:space="preserve"> has </w:t>
      </w:r>
      <w:r w:rsidR="00923B96">
        <w:t xml:space="preserve">a </w:t>
      </w:r>
      <w:r w:rsidR="00542002">
        <w:t xml:space="preserve">good income. He always donates money to his university. Because of this, all his classmates look up to him and </w:t>
      </w:r>
      <w:r w:rsidR="00010A6F">
        <w:t xml:space="preserve">believe that his has a strong sense of responsibility. So, he is very pleased with his job. </w:t>
      </w:r>
    </w:p>
    <w:p w14:paraId="6E698D97" w14:textId="6269C6B9" w:rsidR="00010A6F" w:rsidRDefault="00010A6F" w:rsidP="007D6FF0"/>
    <w:p w14:paraId="0EF9A491" w14:textId="20C40852" w:rsidR="00010A6F" w:rsidRDefault="00010A6F" w:rsidP="00010A6F">
      <w:pPr>
        <w:pStyle w:val="2"/>
      </w:pPr>
      <w:r>
        <w:rPr>
          <w:rFonts w:hint="eastAsia"/>
        </w:rPr>
        <w:t>P</w:t>
      </w:r>
      <w:r>
        <w:t>art 2</w:t>
      </w:r>
      <w:bookmarkStart w:id="1" w:name="_GoBack"/>
      <w:bookmarkEnd w:id="1"/>
    </w:p>
    <w:p w14:paraId="1B7FE5DE" w14:textId="6CA20031" w:rsidR="00010A6F" w:rsidRPr="00010A6F" w:rsidRDefault="00010A6F" w:rsidP="00010A6F">
      <w:pPr>
        <w:rPr>
          <w:rFonts w:hint="eastAsia"/>
        </w:rPr>
      </w:pPr>
      <w:r>
        <w:rPr>
          <w:rFonts w:hint="eastAsia"/>
        </w:rPr>
        <w:t>F</w:t>
      </w:r>
      <w:r>
        <w:t>irst,</w:t>
      </w:r>
      <w:r w:rsidR="00494CFE">
        <w:t xml:space="preserve"> public</w:t>
      </w:r>
      <w:r>
        <w:t xml:space="preserve"> </w:t>
      </w:r>
      <w:r w:rsidR="00494CFE">
        <w:t>recognition is more important than salary. People want to prove they are work hard. If their effort cannot be recognized by others, their will feel nerves. In a company, a person’s salary cannot prove his value</w:t>
      </w:r>
      <w:r w:rsidR="00E100B9">
        <w:t xml:space="preserve">. His co-workers will feel unhappy. However, if his workmates think he is necessary, he will have a sense of achievement. The sense of presence which is brought by others is very important for the employee.  </w:t>
      </w:r>
      <w:r w:rsidR="00494CFE">
        <w:t xml:space="preserve">  </w:t>
      </w:r>
    </w:p>
    <w:p w14:paraId="584637E1" w14:textId="1DEE5588" w:rsidR="00010A6F" w:rsidRDefault="00010A6F" w:rsidP="007D6FF0"/>
    <w:p w14:paraId="5B541474" w14:textId="33221764" w:rsidR="00E100B9" w:rsidRDefault="00E100B9" w:rsidP="00E100B9">
      <w:pPr>
        <w:pStyle w:val="2"/>
      </w:pPr>
      <w:r>
        <w:rPr>
          <w:rFonts w:hint="eastAsia"/>
        </w:rPr>
        <w:t>P</w:t>
      </w:r>
      <w:r>
        <w:t>art 3</w:t>
      </w:r>
    </w:p>
    <w:p w14:paraId="3DE8161E" w14:textId="04D312DC" w:rsidR="00171DB9" w:rsidRPr="00171DB9" w:rsidRDefault="00171DB9" w:rsidP="00171DB9">
      <w:pPr>
        <w:rPr>
          <w:rFonts w:hint="eastAsia"/>
        </w:rPr>
      </w:pPr>
      <w:r>
        <w:rPr>
          <w:rFonts w:hint="eastAsia"/>
        </w:rPr>
        <w:t>3</w:t>
      </w:r>
      <w:r>
        <w:t>55/19’47</w:t>
      </w:r>
    </w:p>
    <w:p w14:paraId="35CEF31C" w14:textId="36EFD8D0" w:rsidR="00171DB9" w:rsidRDefault="00171DB9" w:rsidP="00171DB9">
      <w:r>
        <w:t>When thinking about the issue that people care more about public recognition than an increase in money, different people will have different ideas. While some people may believe money is what employees are fighting for, I think that is not enough to make a lot of money now</w:t>
      </w:r>
      <w:ins w:id="2" w:author="x G" w:date="2020-09-23T17:50:00Z">
        <w:r>
          <w:t>a</w:t>
        </w:r>
      </w:ins>
      <w:r>
        <w:t xml:space="preserve">days; people need recognition for their effort. Public recognition is more important to the majority of people than money alone, because it makes them feel more crucial to a company or </w:t>
      </w:r>
      <w:proofErr w:type="gramStart"/>
      <w:r>
        <w:t>project, and</w:t>
      </w:r>
      <w:proofErr w:type="gramEnd"/>
      <w:r>
        <w:t xml:space="preserve"> helps ensure their future success.</w:t>
      </w:r>
    </w:p>
    <w:p w14:paraId="5F513676" w14:textId="77777777" w:rsidR="00171DB9" w:rsidRDefault="00171DB9" w:rsidP="00171DB9"/>
    <w:p w14:paraId="49A33D09" w14:textId="77777777" w:rsidR="00171DB9" w:rsidRDefault="00171DB9" w:rsidP="00171DB9">
      <w:r>
        <w:t>To begin with, salary doesn't matter when someone is a part of a challenging team. He or she needs others to know his or her value. People are looking for vindication for their efforts in an office or other project. If others don't know how important they are to group success, then they will feel that they are useless and may be dismissed quickly. Working in an office, high salary doesn't prove how valuable an employee is, and can even lead to resentment among colleagues. However, when an employee is regarded as vital to the success of any project or undertaking, then he or she will feel secure. Public recognition reassures people of their own value, and this feeling is crucial to happiness.</w:t>
      </w:r>
    </w:p>
    <w:p w14:paraId="166958E4" w14:textId="77777777" w:rsidR="00171DB9" w:rsidRDefault="00171DB9" w:rsidP="00171DB9"/>
    <w:p w14:paraId="6283D567" w14:textId="1C41CC9E" w:rsidR="00171DB9" w:rsidRDefault="00171DB9" w:rsidP="00171DB9">
      <w:r>
        <w:t xml:space="preserve">Second, being recognized for a job well done is more important than any money made when it comes to future success. When someone is vying for a promotion, or career advancement </w:t>
      </w:r>
      <w:r>
        <w:lastRenderedPageBreak/>
        <w:t xml:space="preserve">with another company, his or her previous salary has no bearing. Managers don't automatically ask how much money he or she made </w:t>
      </w:r>
      <w:proofErr w:type="gramStart"/>
      <w:r>
        <w:t>before, but</w:t>
      </w:r>
      <w:proofErr w:type="gramEnd"/>
      <w:r>
        <w:t xml:space="preserve"> will always ask about prior success in his or her f</w:t>
      </w:r>
      <w:ins w:id="3" w:author="x G" w:date="2020-09-23T17:50:00Z">
        <w:r>
          <w:t>ie</w:t>
        </w:r>
      </w:ins>
      <w:del w:id="4" w:author="x G" w:date="2020-09-23T17:50:00Z">
        <w:r w:rsidDel="00171DB9">
          <w:delText>ei</w:delText>
        </w:r>
      </w:del>
      <w:r>
        <w:t>ld, so that they can determine whether to give this candidate a chance and the expected salary. Recently, when I app</w:t>
      </w:r>
      <w:ins w:id="5" w:author="x G" w:date="2020-09-23T17:51:00Z">
        <w:r>
          <w:t>l</w:t>
        </w:r>
      </w:ins>
      <w:r>
        <w:t xml:space="preserve">ied for a new job, the manager </w:t>
      </w:r>
      <w:proofErr w:type="gramStart"/>
      <w:r>
        <w:t>ask</w:t>
      </w:r>
      <w:proofErr w:type="gramEnd"/>
      <w:r>
        <w:t xml:space="preserve"> me about m</w:t>
      </w:r>
      <w:del w:id="6" w:author="x G" w:date="2020-09-23T17:51:00Z">
        <w:r w:rsidDel="00171DB9">
          <w:delText>e</w:delText>
        </w:r>
      </w:del>
      <w:r>
        <w:t>y salary with the previous company. Public recognition looks much better on a CV than any money earned.</w:t>
      </w:r>
    </w:p>
    <w:p w14:paraId="769EC18F" w14:textId="77777777" w:rsidR="00171DB9" w:rsidRDefault="00171DB9" w:rsidP="00171DB9"/>
    <w:p w14:paraId="1255A0F3" w14:textId="43746F6E" w:rsidR="00382E1C" w:rsidRPr="00382E1C" w:rsidRDefault="00171DB9" w:rsidP="00171DB9">
      <w:pPr>
        <w:rPr>
          <w:rFonts w:hint="eastAsia"/>
        </w:rPr>
      </w:pPr>
      <w:r>
        <w:t>Money pays our bills, but it does not give us job security or ensure future success. Public recognition is vital for employees seeking self-worth or a shot at a brighter future in any career.</w:t>
      </w:r>
    </w:p>
    <w:sectPr w:rsidR="00382E1C" w:rsidRPr="00382E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535AA" w14:textId="77777777" w:rsidR="00D622B9" w:rsidRDefault="00D622B9" w:rsidP="007D6FF0">
      <w:r>
        <w:separator/>
      </w:r>
    </w:p>
  </w:endnote>
  <w:endnote w:type="continuationSeparator" w:id="0">
    <w:p w14:paraId="081E75C0" w14:textId="77777777" w:rsidR="00D622B9" w:rsidRDefault="00D622B9" w:rsidP="007D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C810D" w14:textId="77777777" w:rsidR="00D622B9" w:rsidRDefault="00D622B9" w:rsidP="007D6FF0">
      <w:r>
        <w:separator/>
      </w:r>
    </w:p>
  </w:footnote>
  <w:footnote w:type="continuationSeparator" w:id="0">
    <w:p w14:paraId="78BEB015" w14:textId="77777777" w:rsidR="00D622B9" w:rsidRDefault="00D622B9" w:rsidP="007D6FF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 G">
    <w15:presenceInfo w15:providerId="Windows Live" w15:userId="06c9ff5cacc14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5A"/>
    <w:rsid w:val="00010A6F"/>
    <w:rsid w:val="0013411C"/>
    <w:rsid w:val="00171DB9"/>
    <w:rsid w:val="0025215A"/>
    <w:rsid w:val="00334C15"/>
    <w:rsid w:val="00382E1C"/>
    <w:rsid w:val="00494CFE"/>
    <w:rsid w:val="00542002"/>
    <w:rsid w:val="007D6FF0"/>
    <w:rsid w:val="00923B96"/>
    <w:rsid w:val="009D261E"/>
    <w:rsid w:val="00AE19A2"/>
    <w:rsid w:val="00D622B9"/>
    <w:rsid w:val="00E10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A2967"/>
  <w15:chartTrackingRefBased/>
  <w15:docId w15:val="{BEBFD97B-8652-43FB-9177-8C5C9F03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D6F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6F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6FF0"/>
    <w:rPr>
      <w:sz w:val="18"/>
      <w:szCs w:val="18"/>
    </w:rPr>
  </w:style>
  <w:style w:type="paragraph" w:styleId="a5">
    <w:name w:val="footer"/>
    <w:basedOn w:val="a"/>
    <w:link w:val="a6"/>
    <w:uiPriority w:val="99"/>
    <w:unhideWhenUsed/>
    <w:rsid w:val="007D6FF0"/>
    <w:pPr>
      <w:tabs>
        <w:tab w:val="center" w:pos="4153"/>
        <w:tab w:val="right" w:pos="8306"/>
      </w:tabs>
      <w:snapToGrid w:val="0"/>
      <w:jc w:val="left"/>
    </w:pPr>
    <w:rPr>
      <w:sz w:val="18"/>
      <w:szCs w:val="18"/>
    </w:rPr>
  </w:style>
  <w:style w:type="character" w:customStyle="1" w:styleId="a6">
    <w:name w:val="页脚 字符"/>
    <w:basedOn w:val="a0"/>
    <w:link w:val="a5"/>
    <w:uiPriority w:val="99"/>
    <w:rsid w:val="007D6FF0"/>
    <w:rPr>
      <w:sz w:val="18"/>
      <w:szCs w:val="18"/>
    </w:rPr>
  </w:style>
  <w:style w:type="character" w:customStyle="1" w:styleId="20">
    <w:name w:val="标题 2 字符"/>
    <w:basedOn w:val="a0"/>
    <w:link w:val="2"/>
    <w:uiPriority w:val="9"/>
    <w:rsid w:val="007D6FF0"/>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171DB9"/>
    <w:rPr>
      <w:sz w:val="18"/>
      <w:szCs w:val="18"/>
    </w:rPr>
  </w:style>
  <w:style w:type="character" w:customStyle="1" w:styleId="a8">
    <w:name w:val="批注框文本 字符"/>
    <w:basedOn w:val="a0"/>
    <w:link w:val="a7"/>
    <w:uiPriority w:val="99"/>
    <w:semiHidden/>
    <w:rsid w:val="00171D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3</cp:revision>
  <dcterms:created xsi:type="dcterms:W3CDTF">2020-09-23T08:10:00Z</dcterms:created>
  <dcterms:modified xsi:type="dcterms:W3CDTF">2020-09-23T09:57:00Z</dcterms:modified>
</cp:coreProperties>
</file>