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51FA1" w14:textId="120B2A65" w:rsidR="006E25F7" w:rsidRDefault="006E25F7" w:rsidP="006E25F7">
      <w:pPr>
        <w:pStyle w:val="2"/>
      </w:pPr>
      <w:r>
        <w:t>Part 1</w:t>
      </w:r>
    </w:p>
    <w:p w14:paraId="003F9D06" w14:textId="75966874" w:rsidR="00AE19A2" w:rsidRDefault="00AC1E97">
      <w:r>
        <w:t>Your job has more effect on your happiness than your living environment does.</w:t>
      </w:r>
    </w:p>
    <w:p w14:paraId="26322879" w14:textId="77777777" w:rsidR="008A48E1" w:rsidRPr="008A48E1" w:rsidRDefault="008A48E1"/>
    <w:p w14:paraId="6A9FBCB9" w14:textId="6348211B" w:rsidR="00AC1E97" w:rsidRDefault="0050007E">
      <w:r>
        <w:t xml:space="preserve">First of all, </w:t>
      </w:r>
      <w:del w:id="0" w:author="x G" w:date="2020-09-09T10:45:00Z">
        <w:r w:rsidDel="008A48E1">
          <w:delText>p</w:delText>
        </w:r>
        <w:r w:rsidR="00AC1E97" w:rsidDel="008A48E1">
          <w:delText xml:space="preserve">eople’s jobs determine their income. And </w:delText>
        </w:r>
      </w:del>
      <w:ins w:id="1" w:author="x G" w:date="2020-09-09T10:45:00Z">
        <w:r w:rsidR="008A48E1">
          <w:t>People’s</w:t>
        </w:r>
        <w:r w:rsidR="008A48E1">
          <w:t xml:space="preserve"> </w:t>
        </w:r>
      </w:ins>
      <w:del w:id="2" w:author="x G" w:date="2020-09-09T10:48:00Z">
        <w:r w:rsidR="00AC1E97" w:rsidDel="008A48E1">
          <w:delText>the</w:delText>
        </w:r>
      </w:del>
      <w:r w:rsidR="00AC1E97">
        <w:t xml:space="preserve"> quality of life depend</w:t>
      </w:r>
      <w:ins w:id="3" w:author="x G" w:date="2020-09-09T10:47:00Z">
        <w:r w:rsidR="008A48E1">
          <w:t>s</w:t>
        </w:r>
      </w:ins>
      <w:r w:rsidR="00AC1E97">
        <w:t xml:space="preserve"> on their </w:t>
      </w:r>
      <w:del w:id="4" w:author="x G" w:date="2020-09-09T10:47:00Z">
        <w:r w:rsidR="00AC1E97" w:rsidDel="008A48E1">
          <w:delText>revenue</w:delText>
        </w:r>
      </w:del>
      <w:ins w:id="5" w:author="x G" w:date="2020-09-09T10:47:00Z">
        <w:r w:rsidR="008A48E1">
          <w:t>income which</w:t>
        </w:r>
        <w:r w:rsidR="008A48E1">
          <w:t xml:space="preserve"> </w:t>
        </w:r>
        <w:r w:rsidR="008A48E1">
          <w:t>always determined by their</w:t>
        </w:r>
      </w:ins>
      <w:ins w:id="6" w:author="x G" w:date="2020-09-09T10:48:00Z">
        <w:r w:rsidR="008A48E1">
          <w:t xml:space="preserve"> jobs</w:t>
        </w:r>
      </w:ins>
      <w:r w:rsidR="00AC1E97">
        <w:t>.</w:t>
      </w:r>
      <w:r w:rsidR="006E7E9D">
        <w:t xml:space="preserve"> </w:t>
      </w:r>
      <w:ins w:id="7" w:author="x G" w:date="2020-09-09T10:51:00Z">
        <w:r w:rsidR="008A48E1">
          <w:t>Those people who have well-pa</w:t>
        </w:r>
      </w:ins>
      <w:ins w:id="8" w:author="x G" w:date="2020-09-09T10:52:00Z">
        <w:r w:rsidR="008A48E1">
          <w:t xml:space="preserve">id jobs </w:t>
        </w:r>
      </w:ins>
      <w:del w:id="9" w:author="x G" w:date="2020-09-09T10:52:00Z">
        <w:r w:rsidR="006E7E9D" w:rsidDel="008A48E1">
          <w:delText xml:space="preserve">If we have a lot of money, we </w:delText>
        </w:r>
      </w:del>
      <w:r w:rsidR="006E7E9D">
        <w:t>can</w:t>
      </w:r>
      <w:ins w:id="10" w:author="x G" w:date="2020-09-09T10:52:00Z">
        <w:r w:rsidR="008A48E1">
          <w:t xml:space="preserve"> easily</w:t>
        </w:r>
      </w:ins>
      <w:r w:rsidR="006E7E9D">
        <w:t xml:space="preserve"> improve the quality of </w:t>
      </w:r>
      <w:del w:id="11" w:author="x G" w:date="2020-09-09T10:50:00Z">
        <w:r w:rsidR="006E7E9D" w:rsidDel="008A48E1">
          <w:delText>our</w:delText>
        </w:r>
        <w:r w:rsidDel="008A48E1">
          <w:delText xml:space="preserve"> </w:delText>
        </w:r>
      </w:del>
      <w:ins w:id="12" w:author="x G" w:date="2020-09-09T10:50:00Z">
        <w:r w:rsidR="008A48E1">
          <w:t>their</w:t>
        </w:r>
        <w:r w:rsidR="008A48E1">
          <w:t xml:space="preserve"> </w:t>
        </w:r>
      </w:ins>
      <w:r>
        <w:t>living</w:t>
      </w:r>
      <w:r w:rsidR="006E7E9D">
        <w:t xml:space="preserve"> environment, such as buying a big house, hiring </w:t>
      </w:r>
      <w:r>
        <w:t xml:space="preserve">some worker to do the housework and enjoying some gourmet. This point can be </w:t>
      </w:r>
      <w:proofErr w:type="spellStart"/>
      <w:r>
        <w:t>illustrated</w:t>
      </w:r>
      <w:del w:id="13" w:author="x G" w:date="2020-09-09T10:54:00Z">
        <w:r w:rsidDel="00F46B13">
          <w:delText xml:space="preserve"> with the example </w:delText>
        </w:r>
      </w:del>
      <w:r>
        <w:t>of</w:t>
      </w:r>
      <w:proofErr w:type="spellEnd"/>
      <w:r>
        <w:t xml:space="preserve"> my </w:t>
      </w:r>
      <w:ins w:id="14" w:author="x G" w:date="2020-09-09T10:57:00Z">
        <w:r w:rsidR="00F46B13">
          <w:t>uncle</w:t>
        </w:r>
      </w:ins>
      <w:del w:id="15" w:author="x G" w:date="2020-09-09T10:54:00Z">
        <w:r w:rsidDel="00F46B13">
          <w:delText>friend</w:delText>
        </w:r>
      </w:del>
      <w:r>
        <w:t xml:space="preserve"> Jim</w:t>
      </w:r>
      <w:del w:id="16" w:author="x G" w:date="2020-09-09T10:55:00Z">
        <w:r w:rsidDel="00F46B13">
          <w:delText>. He was my classmate.</w:delText>
        </w:r>
      </w:del>
      <w:ins w:id="17" w:author="x G" w:date="2020-09-09T10:55:00Z">
        <w:r w:rsidR="00F46B13">
          <w:t xml:space="preserve"> who</w:t>
        </w:r>
      </w:ins>
      <w:r>
        <w:t xml:space="preserve"> </w:t>
      </w:r>
      <w:del w:id="18" w:author="x G" w:date="2020-09-09T10:55:00Z">
        <w:r w:rsidDel="00F46B13">
          <w:delText>Our</w:delText>
        </w:r>
      </w:del>
      <w:r>
        <w:t xml:space="preserve"> major</w:t>
      </w:r>
      <w:ins w:id="19" w:author="x G" w:date="2020-09-09T11:04:00Z">
        <w:r w:rsidR="00F46B13">
          <w:t>ed</w:t>
        </w:r>
      </w:ins>
      <w:r>
        <w:t xml:space="preserve"> </w:t>
      </w:r>
      <w:ins w:id="20" w:author="x G" w:date="2020-09-09T10:55:00Z">
        <w:r w:rsidR="00F46B13">
          <w:t>in</w:t>
        </w:r>
      </w:ins>
      <w:del w:id="21" w:author="x G" w:date="2020-09-09T10:55:00Z">
        <w:r w:rsidDel="00F46B13">
          <w:delText>is</w:delText>
        </w:r>
      </w:del>
      <w:r>
        <w:t xml:space="preserve"> computer science. </w:t>
      </w:r>
      <w:del w:id="22" w:author="x G" w:date="2020-09-09T10:54:00Z">
        <w:r w:rsidR="00D90096" w:rsidDel="00F46B13">
          <w:delText xml:space="preserve">So we can find some well-paid jobs easily. </w:delText>
        </w:r>
      </w:del>
      <w:r w:rsidR="00D90096">
        <w:t xml:space="preserve">At first, Jim lived in a small house in the countryside. But </w:t>
      </w:r>
      <w:del w:id="23" w:author="x G" w:date="2020-09-09T10:59:00Z">
        <w:r w:rsidR="00D90096" w:rsidDel="00F46B13">
          <w:delText>he</w:delText>
        </w:r>
      </w:del>
      <w:ins w:id="24" w:author="x G" w:date="2020-09-09T11:04:00Z">
        <w:r w:rsidR="0044762F">
          <w:t xml:space="preserve">he </w:t>
        </w:r>
      </w:ins>
      <w:ins w:id="25" w:author="x G" w:date="2020-09-09T10:59:00Z">
        <w:r w:rsidR="00F46B13">
          <w:t xml:space="preserve">passed a </w:t>
        </w:r>
      </w:ins>
      <w:ins w:id="26" w:author="x G" w:date="2020-09-09T11:04:00Z">
        <w:r w:rsidR="0044762F">
          <w:t>fierce</w:t>
        </w:r>
      </w:ins>
      <w:ins w:id="27" w:author="x G" w:date="2020-09-09T10:59:00Z">
        <w:r w:rsidR="00F46B13">
          <w:t xml:space="preserve"> competition and</w:t>
        </w:r>
      </w:ins>
      <w:r w:rsidR="00D90096">
        <w:t xml:space="preserve"> got a job in the Tencent company</w:t>
      </w:r>
      <w:ins w:id="28" w:author="x G" w:date="2020-09-09T11:00:00Z">
        <w:r w:rsidR="00F46B13">
          <w:t xml:space="preserve"> in Shenzhen</w:t>
        </w:r>
      </w:ins>
      <w:r w:rsidR="00D90096">
        <w:t xml:space="preserve">. And he can </w:t>
      </w:r>
      <w:del w:id="29" w:author="x G" w:date="2020-09-09T11:04:00Z">
        <w:r w:rsidR="00D90096" w:rsidDel="0044762F">
          <w:delText xml:space="preserve">save </w:delText>
        </w:r>
      </w:del>
      <w:ins w:id="30" w:author="x G" w:date="2020-09-09T11:05:00Z">
        <w:r w:rsidR="0044762F">
          <w:t>earn</w:t>
        </w:r>
      </w:ins>
      <w:ins w:id="31" w:author="x G" w:date="2020-09-09T11:04:00Z">
        <w:r w:rsidR="0044762F">
          <w:t xml:space="preserve"> </w:t>
        </w:r>
      </w:ins>
      <w:r w:rsidR="00D90096">
        <w:t>lots of money every year. A few years later, he bought a big house in the downtown</w:t>
      </w:r>
      <w:ins w:id="32" w:author="x G" w:date="2020-09-09T11:00:00Z">
        <w:r w:rsidR="00F46B13">
          <w:t xml:space="preserve"> an</w:t>
        </w:r>
      </w:ins>
      <w:ins w:id="33" w:author="x G" w:date="2020-09-09T11:01:00Z">
        <w:r w:rsidR="00F46B13">
          <w:t xml:space="preserve">d all his families moved to </w:t>
        </w:r>
      </w:ins>
      <w:ins w:id="34" w:author="x G" w:date="2020-09-09T11:02:00Z">
        <w:r w:rsidR="00F46B13">
          <w:t>Shenzhen</w:t>
        </w:r>
      </w:ins>
      <w:r w:rsidR="00D90096">
        <w:t>.</w:t>
      </w:r>
      <w:ins w:id="35" w:author="x G" w:date="2020-09-09T11:02:00Z">
        <w:r w:rsidR="00F46B13">
          <w:t xml:space="preserve"> They have </w:t>
        </w:r>
      </w:ins>
      <w:ins w:id="36" w:author="x G" w:date="2020-09-09T11:03:00Z">
        <w:r w:rsidR="00F46B13">
          <w:t>a</w:t>
        </w:r>
      </w:ins>
      <w:ins w:id="37" w:author="x G" w:date="2020-09-09T11:02:00Z">
        <w:r w:rsidR="00F46B13">
          <w:t xml:space="preserve"> good living </w:t>
        </w:r>
      </w:ins>
      <w:ins w:id="38" w:author="x G" w:date="2020-09-09T11:03:00Z">
        <w:r w:rsidR="00F46B13">
          <w:t>environment there.</w:t>
        </w:r>
      </w:ins>
      <w:r w:rsidR="00D90096">
        <w:t xml:space="preserve"> He </w:t>
      </w:r>
      <w:ins w:id="39" w:author="x G" w:date="2020-09-09T11:05:00Z">
        <w:r w:rsidR="0044762F">
          <w:t>told me that</w:t>
        </w:r>
      </w:ins>
      <w:del w:id="40" w:author="x G" w:date="2020-09-09T11:05:00Z">
        <w:r w:rsidR="00D90096" w:rsidDel="0044762F">
          <w:delText>said</w:delText>
        </w:r>
      </w:del>
      <w:r w:rsidR="00D90096">
        <w:t xml:space="preserve"> the good job made him became happ</w:t>
      </w:r>
      <w:ins w:id="41" w:author="x G" w:date="2020-09-09T10:57:00Z">
        <w:r w:rsidR="00F46B13">
          <w:t>y</w:t>
        </w:r>
      </w:ins>
      <w:del w:id="42" w:author="x G" w:date="2020-09-09T10:57:00Z">
        <w:r w:rsidR="00D90096" w:rsidDel="00F46B13">
          <w:delText>iness</w:delText>
        </w:r>
      </w:del>
      <w:r w:rsidR="00D90096">
        <w:t xml:space="preserve"> than others, he was a luck </w:t>
      </w:r>
      <w:ins w:id="43" w:author="x G" w:date="2020-09-09T10:58:00Z">
        <w:r w:rsidR="00F46B13">
          <w:t>person</w:t>
        </w:r>
      </w:ins>
      <w:del w:id="44" w:author="x G" w:date="2020-09-09T10:58:00Z">
        <w:r w:rsidR="00D90096" w:rsidDel="00F46B13">
          <w:delText>boy</w:delText>
        </w:r>
      </w:del>
      <w:r w:rsidR="00D90096">
        <w:t xml:space="preserve">.  </w:t>
      </w:r>
    </w:p>
    <w:p w14:paraId="037D4B61" w14:textId="77777777" w:rsidR="0017528C" w:rsidRDefault="0017528C"/>
    <w:p w14:paraId="3CF46325" w14:textId="3976ABBA" w:rsidR="00AC1E97" w:rsidRDefault="0017528C">
      <w:r>
        <w:t>Second, j</w:t>
      </w:r>
      <w:r w:rsidR="00AC1E97">
        <w:t xml:space="preserve">obs will influence people’s social network. If we get a well-paid job, our co-workers always are </w:t>
      </w:r>
      <w:r w:rsidR="006E7E9D">
        <w:t>some well-educated people.</w:t>
      </w:r>
      <w:bookmarkStart w:id="45" w:name="_GoBack"/>
      <w:bookmarkEnd w:id="45"/>
    </w:p>
    <w:p w14:paraId="25098CA0" w14:textId="1B0CF878" w:rsidR="0017528C" w:rsidRDefault="0017528C"/>
    <w:p w14:paraId="5BA4DB73" w14:textId="3507F6BC" w:rsidR="003C3A98" w:rsidRDefault="003C3A98" w:rsidP="003C3A98">
      <w:pPr>
        <w:pStyle w:val="2"/>
      </w:pPr>
      <w:r>
        <w:rPr>
          <w:rFonts w:hint="eastAsia"/>
        </w:rPr>
        <w:t>P</w:t>
      </w:r>
      <w:r>
        <w:t>art 2</w:t>
      </w:r>
    </w:p>
    <w:p w14:paraId="0D91589A" w14:textId="6D9B78FC" w:rsidR="00400BF3" w:rsidRPr="00400BF3" w:rsidRDefault="00400BF3" w:rsidP="00400BF3">
      <w:r>
        <w:t xml:space="preserve">Finding a new job is easier than change the living environment. Because of leases and loan have some limit, thus </w:t>
      </w:r>
      <w:proofErr w:type="gramStart"/>
      <w:r>
        <w:t>most of people</w:t>
      </w:r>
      <w:proofErr w:type="gramEnd"/>
      <w:r>
        <w:t xml:space="preserve"> only can change the department per years. </w:t>
      </w:r>
      <w:r w:rsidR="003B2FD2">
        <w:t xml:space="preserve">Moving to a new house need take a complex plan and spend lots of time. By contrast, finding a new job is more common. For example, when I </w:t>
      </w:r>
      <w:r w:rsidR="00E72C8B">
        <w:t>go</w:t>
      </w:r>
      <w:r w:rsidR="003B2FD2">
        <w:t xml:space="preserve"> to a new city</w:t>
      </w:r>
      <w:r w:rsidR="00E72C8B">
        <w:t xml:space="preserve"> and work there, finding a job is easier than find a suitable house. </w:t>
      </w:r>
      <w:r w:rsidR="00FE4232">
        <w:t xml:space="preserve">Changing the living environment is very difficult. Hence, we should realize that </w:t>
      </w:r>
      <w:r w:rsidR="0025386F">
        <w:t>the good living environment play a key role in a happiness life.</w:t>
      </w:r>
    </w:p>
    <w:p w14:paraId="136D98E5" w14:textId="33CE4857" w:rsidR="003C3A98" w:rsidRDefault="003C3A98" w:rsidP="003C3A98">
      <w:pPr>
        <w:pStyle w:val="2"/>
      </w:pPr>
      <w:r>
        <w:t xml:space="preserve">Part </w:t>
      </w:r>
      <w:proofErr w:type="gramStart"/>
      <w:r>
        <w:t>3</w:t>
      </w:r>
      <w:ins w:id="46" w:author="x G" w:date="2020-09-07T19:18:00Z">
        <w:r>
          <w:t xml:space="preserve">  20</w:t>
        </w:r>
      </w:ins>
      <w:proofErr w:type="gramEnd"/>
      <w:ins w:id="47" w:author="x G" w:date="2020-09-07T19:19:00Z">
        <w:r>
          <w:t>”24’</w:t>
        </w:r>
      </w:ins>
      <w:r w:rsidR="00FE4232">
        <w:t xml:space="preserve"> </w:t>
      </w:r>
    </w:p>
    <w:p w14:paraId="57BC22F6" w14:textId="77777777" w:rsidR="003C3A98" w:rsidRDefault="003C3A98" w:rsidP="003C3A98">
      <w:r>
        <w:t>For a truly peaceful existence, a person needs both a comfortable and satisfying career, as well as a happy living environment. However, one's living environment is probably more important for contentment than one's job, because people spend far more time at home than they do at work, and it is easier to change jobs than living environment.</w:t>
      </w:r>
    </w:p>
    <w:p w14:paraId="679614A7" w14:textId="77777777" w:rsidR="003C3A98" w:rsidRDefault="003C3A98" w:rsidP="003C3A98"/>
    <w:p w14:paraId="03A33572" w14:textId="52F398B1" w:rsidR="003C3A98" w:rsidRDefault="003C3A98" w:rsidP="003C3A98">
      <w:r>
        <w:t xml:space="preserve">One way of judging the impact a certain factor has on our lives is by looking at how much time we spend exposed to it. In this sense, there's no contest between the career and living environment: even the hardest-working employees still spend </w:t>
      </w:r>
      <w:proofErr w:type="gramStart"/>
      <w:r>
        <w:t>the majority of</w:t>
      </w:r>
      <w:proofErr w:type="gramEnd"/>
      <w:r>
        <w:t xml:space="preserve"> their time at home. Even if problems occur on the job, most p</w:t>
      </w:r>
      <w:ins w:id="48" w:author="x G" w:date="2020-09-07T19:18:00Z">
        <w:r>
          <w:t>eo</w:t>
        </w:r>
      </w:ins>
      <w:del w:id="49" w:author="x G" w:date="2020-09-07T19:18:00Z">
        <w:r w:rsidDel="003C3A98">
          <w:delText>oe</w:delText>
        </w:r>
      </w:del>
      <w:r>
        <w:t xml:space="preserve">ple try to put those problems aside when they get </w:t>
      </w:r>
      <w:del w:id="50" w:author="x G" w:date="2020-09-07T19:17:00Z">
        <w:r w:rsidDel="003C3A98">
          <w:delText xml:space="preserve"> </w:delText>
        </w:r>
      </w:del>
      <w:r>
        <w:t xml:space="preserve">to their house or apartment. People eat, sleep, bond with friends and family, </w:t>
      </w:r>
      <w:r>
        <w:lastRenderedPageBreak/>
        <w:t xml:space="preserve">and relax in their homes. My mother sometimes works as many as sixty hours per week, but she still gets to relax when she gets home each night. Despite working so many hours, she still spends </w:t>
      </w:r>
      <w:proofErr w:type="gramStart"/>
      <w:r>
        <w:t>the majority of</w:t>
      </w:r>
      <w:proofErr w:type="gramEnd"/>
      <w:r>
        <w:t xml:space="preserve"> her time in her own house. Since we experience </w:t>
      </w:r>
      <w:proofErr w:type="gramStart"/>
      <w:r>
        <w:t>the majority of</w:t>
      </w:r>
      <w:proofErr w:type="gramEnd"/>
      <w:r>
        <w:t xml:space="preserve"> our happy times at home, it is obvious that living environment affects us more than our job.</w:t>
      </w:r>
    </w:p>
    <w:p w14:paraId="274603AC" w14:textId="77777777" w:rsidR="003C3A98" w:rsidRDefault="003C3A98" w:rsidP="003C3A98"/>
    <w:p w14:paraId="4407AC3C" w14:textId="148FAA00" w:rsidR="003C3A98" w:rsidRDefault="003C3A98" w:rsidP="003C3A98">
      <w:r>
        <w:t>Another reason living environment is more crucial to happiness than career is that it is much more difficult to change our home enviro</w:t>
      </w:r>
      <w:ins w:id="51" w:author="x G" w:date="2020-09-07T19:18:00Z">
        <w:r>
          <w:t>n</w:t>
        </w:r>
      </w:ins>
      <w:r>
        <w:t>ment than it is a job. Most people only change apartments or house at most once a year, due to lease agreements and mortgages. However, changing jobs or com</w:t>
      </w:r>
      <w:ins w:id="52" w:author="x G" w:date="2020-09-07T19:18:00Z">
        <w:r>
          <w:t>p</w:t>
        </w:r>
      </w:ins>
      <w:r>
        <w:t>anies is much easier, and more common. Changing living situations requires more planning and commitment. When I had to transfer to a new city for my career, it was much harder to deal with my living situation than to get settled into a new position at work. Due to the relative difficulty associated with changing one's hom</w:t>
      </w:r>
      <w:ins w:id="53" w:author="x G" w:date="2020-09-07T19:18:00Z">
        <w:r>
          <w:t>e</w:t>
        </w:r>
      </w:ins>
      <w:del w:id="54" w:author="x G" w:date="2020-09-07T19:18:00Z">
        <w:r w:rsidDel="003C3A98">
          <w:delText>w</w:delText>
        </w:r>
      </w:del>
      <w:r>
        <w:t xml:space="preserve"> environment as opposed to changing one's job, it should be abundantly clear just how important said home environment is to our overall happiness.</w:t>
      </w:r>
    </w:p>
    <w:p w14:paraId="75674FF6" w14:textId="77777777" w:rsidR="003C3A98" w:rsidRDefault="003C3A98" w:rsidP="003C3A98"/>
    <w:p w14:paraId="4BD25B08" w14:textId="17738C3A" w:rsidR="003C3A98" w:rsidRPr="003C3A98" w:rsidRDefault="003C3A98" w:rsidP="003C3A98">
      <w:r>
        <w:t>Home is our comfort zone, the place where we unwind and relax. Home life affects our happiness more than our career. After all, because of the amount of time spent at home as well as the difficulty of changing homes, the place we choose to live is often the very cornerstone of our entire lives.</w:t>
      </w:r>
    </w:p>
    <w:sectPr w:rsidR="003C3A98" w:rsidRPr="003C3A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A2C9B" w14:textId="77777777" w:rsidR="00E231E2" w:rsidRDefault="00E231E2" w:rsidP="00AC1E97">
      <w:r>
        <w:separator/>
      </w:r>
    </w:p>
  </w:endnote>
  <w:endnote w:type="continuationSeparator" w:id="0">
    <w:p w14:paraId="63D08B75" w14:textId="77777777" w:rsidR="00E231E2" w:rsidRDefault="00E231E2" w:rsidP="00AC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6978C" w14:textId="77777777" w:rsidR="00E231E2" w:rsidRDefault="00E231E2" w:rsidP="00AC1E97">
      <w:r>
        <w:separator/>
      </w:r>
    </w:p>
  </w:footnote>
  <w:footnote w:type="continuationSeparator" w:id="0">
    <w:p w14:paraId="37163F26" w14:textId="77777777" w:rsidR="00E231E2" w:rsidRDefault="00E231E2" w:rsidP="00AC1E9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 G">
    <w15:presenceInfo w15:providerId="Windows Live" w15:userId="06c9ff5cacc147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8D"/>
    <w:rsid w:val="0017528C"/>
    <w:rsid w:val="001F742B"/>
    <w:rsid w:val="0025386F"/>
    <w:rsid w:val="00334C15"/>
    <w:rsid w:val="003B2FD2"/>
    <w:rsid w:val="003C3A98"/>
    <w:rsid w:val="00400BF3"/>
    <w:rsid w:val="0044762F"/>
    <w:rsid w:val="00484F1C"/>
    <w:rsid w:val="0050007E"/>
    <w:rsid w:val="006E25F7"/>
    <w:rsid w:val="006E7E9D"/>
    <w:rsid w:val="0077418D"/>
    <w:rsid w:val="008A48E1"/>
    <w:rsid w:val="009A6B25"/>
    <w:rsid w:val="00AC1E97"/>
    <w:rsid w:val="00AE19A2"/>
    <w:rsid w:val="00D90096"/>
    <w:rsid w:val="00E231E2"/>
    <w:rsid w:val="00E72C8B"/>
    <w:rsid w:val="00F46B13"/>
    <w:rsid w:val="00FE4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B2923"/>
  <w15:chartTrackingRefBased/>
  <w15:docId w15:val="{E607C725-380C-496A-9D30-51240737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C3A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1E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1E97"/>
    <w:rPr>
      <w:sz w:val="18"/>
      <w:szCs w:val="18"/>
    </w:rPr>
  </w:style>
  <w:style w:type="paragraph" w:styleId="a5">
    <w:name w:val="footer"/>
    <w:basedOn w:val="a"/>
    <w:link w:val="a6"/>
    <w:uiPriority w:val="99"/>
    <w:unhideWhenUsed/>
    <w:rsid w:val="00AC1E97"/>
    <w:pPr>
      <w:tabs>
        <w:tab w:val="center" w:pos="4153"/>
        <w:tab w:val="right" w:pos="8306"/>
      </w:tabs>
      <w:snapToGrid w:val="0"/>
      <w:jc w:val="left"/>
    </w:pPr>
    <w:rPr>
      <w:sz w:val="18"/>
      <w:szCs w:val="18"/>
    </w:rPr>
  </w:style>
  <w:style w:type="character" w:customStyle="1" w:styleId="a6">
    <w:name w:val="页脚 字符"/>
    <w:basedOn w:val="a0"/>
    <w:link w:val="a5"/>
    <w:uiPriority w:val="99"/>
    <w:rsid w:val="00AC1E97"/>
    <w:rPr>
      <w:sz w:val="18"/>
      <w:szCs w:val="18"/>
    </w:rPr>
  </w:style>
  <w:style w:type="character" w:customStyle="1" w:styleId="20">
    <w:name w:val="标题 2 字符"/>
    <w:basedOn w:val="a0"/>
    <w:link w:val="2"/>
    <w:uiPriority w:val="9"/>
    <w:rsid w:val="003C3A98"/>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3C3A98"/>
    <w:rPr>
      <w:sz w:val="18"/>
      <w:szCs w:val="18"/>
    </w:rPr>
  </w:style>
  <w:style w:type="character" w:customStyle="1" w:styleId="a8">
    <w:name w:val="批注框文本 字符"/>
    <w:basedOn w:val="a0"/>
    <w:link w:val="a7"/>
    <w:uiPriority w:val="99"/>
    <w:semiHidden/>
    <w:rsid w:val="003C3A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5</cp:revision>
  <dcterms:created xsi:type="dcterms:W3CDTF">2020-09-07T10:09:00Z</dcterms:created>
  <dcterms:modified xsi:type="dcterms:W3CDTF">2020-09-09T14:24:00Z</dcterms:modified>
</cp:coreProperties>
</file>