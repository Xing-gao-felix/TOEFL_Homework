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46FA3" w14:textId="2B988EB3" w:rsidR="00B403A1" w:rsidRDefault="00B403A1" w:rsidP="00B403A1">
      <w:r>
        <w:t xml:space="preserve">The reading lists several arguments to support the idea that the decline of </w:t>
      </w:r>
      <w:proofErr w:type="spellStart"/>
      <w:r>
        <w:t>Torreya</w:t>
      </w:r>
      <w:proofErr w:type="spellEnd"/>
      <w:r>
        <w:t xml:space="preserve"> can be address</w:t>
      </w:r>
      <w:ins w:id="0" w:author="x G" w:date="2020-09-01T14:16:00Z">
        <w:r w:rsidR="000D216B">
          <w:t>ed</w:t>
        </w:r>
      </w:ins>
      <w:r>
        <w:t xml:space="preserve"> in some ways. The speaker in the listening </w:t>
      </w:r>
      <w:del w:id="1" w:author="x G" w:date="2020-09-01T14:16:00Z">
        <w:r w:rsidDel="000D216B">
          <w:delText xml:space="preserve">concedes </w:delText>
        </w:r>
      </w:del>
      <w:ins w:id="2" w:author="x G" w:date="2020-09-01T14:16:00Z">
        <w:r w:rsidR="000D216B">
          <w:t>contend</w:t>
        </w:r>
        <w:r w:rsidR="000D216B">
          <w:t xml:space="preserve"> </w:t>
        </w:r>
      </w:ins>
      <w:r>
        <w:t>that there are several problems about the solutions which are supported by the reading.</w:t>
      </w:r>
    </w:p>
    <w:p w14:paraId="0AEB7AAA" w14:textId="77777777" w:rsidR="00B403A1" w:rsidRDefault="00B403A1" w:rsidP="00B403A1"/>
    <w:p w14:paraId="06CD72F3" w14:textId="7AFCB1C4" w:rsidR="00B403A1" w:rsidRDefault="00B403A1" w:rsidP="00B403A1">
      <w:r>
        <w:t xml:space="preserve">First, the reading claims that people can reestablish </w:t>
      </w:r>
      <w:proofErr w:type="spellStart"/>
      <w:r>
        <w:t>Torreya</w:t>
      </w:r>
      <w:proofErr w:type="spellEnd"/>
      <w:r>
        <w:t xml:space="preserve"> in the same location, because the microclimate is very comfortable to </w:t>
      </w:r>
      <w:proofErr w:type="spellStart"/>
      <w:r>
        <w:t>Torreya's</w:t>
      </w:r>
      <w:proofErr w:type="spellEnd"/>
      <w:r>
        <w:t xml:space="preserve"> growth. The lecturer, </w:t>
      </w:r>
      <w:del w:id="3" w:author="x G" w:date="2020-09-01T14:17:00Z">
        <w:r w:rsidDel="000D216B">
          <w:delText xml:space="preserve"> </w:delText>
        </w:r>
      </w:del>
      <w:r>
        <w:t>however, argu</w:t>
      </w:r>
      <w:ins w:id="4" w:author="x G" w:date="2020-09-01T14:17:00Z">
        <w:r w:rsidR="000D216B">
          <w:t>es</w:t>
        </w:r>
      </w:ins>
      <w:del w:id="5" w:author="x G" w:date="2020-09-01T14:17:00Z">
        <w:r w:rsidDel="000D216B">
          <w:delText>ment</w:delText>
        </w:r>
      </w:del>
      <w:r>
        <w:t xml:space="preserve"> by mentioning that glob</w:t>
      </w:r>
      <w:ins w:id="6" w:author="x G" w:date="2020-09-01T14:17:00Z">
        <w:r w:rsidR="000D216B">
          <w:t>al</w:t>
        </w:r>
      </w:ins>
      <w:del w:id="7" w:author="x G" w:date="2020-09-01T14:17:00Z">
        <w:r w:rsidDel="000D216B">
          <w:delText>le</w:delText>
        </w:r>
      </w:del>
      <w:r>
        <w:t xml:space="preserve"> warming change</w:t>
      </w:r>
      <w:ins w:id="8" w:author="x G" w:date="2020-09-01T14:17:00Z">
        <w:r w:rsidR="000D216B">
          <w:t>d</w:t>
        </w:r>
      </w:ins>
      <w:r>
        <w:t xml:space="preserve"> the microclimate. The wetlands are becoming drier and the temperature warmer than before, thus the microclimate is not </w:t>
      </w:r>
      <w:proofErr w:type="spellStart"/>
      <w:r>
        <w:t>suit</w:t>
      </w:r>
      <w:ins w:id="9" w:author="x G" w:date="2020-09-01T14:17:00Z">
        <w:r w:rsidR="000D216B">
          <w:t>ble</w:t>
        </w:r>
      </w:ins>
      <w:proofErr w:type="spellEnd"/>
      <w:r>
        <w:t xml:space="preserve"> for </w:t>
      </w:r>
      <w:proofErr w:type="spellStart"/>
      <w:r>
        <w:t>Torreya</w:t>
      </w:r>
      <w:proofErr w:type="spellEnd"/>
      <w:r>
        <w:t xml:space="preserve"> anymore.</w:t>
      </w:r>
    </w:p>
    <w:p w14:paraId="12BF87AE" w14:textId="77777777" w:rsidR="00B403A1" w:rsidRDefault="00B403A1" w:rsidP="00B403A1"/>
    <w:p w14:paraId="58C4E8EA" w14:textId="69415F36" w:rsidR="00B403A1" w:rsidRDefault="00B403A1" w:rsidP="00B403A1">
      <w:r>
        <w:t xml:space="preserve">Second, the reading mentions that moving </w:t>
      </w:r>
      <w:proofErr w:type="spellStart"/>
      <w:r>
        <w:t>Torreya</w:t>
      </w:r>
      <w:proofErr w:type="spellEnd"/>
      <w:r>
        <w:t xml:space="preserve"> to a different location where the temperature is cooler. But the speaker mentions that moving </w:t>
      </w:r>
      <w:proofErr w:type="spellStart"/>
      <w:r>
        <w:t>Torreya</w:t>
      </w:r>
      <w:proofErr w:type="spellEnd"/>
      <w:r>
        <w:t xml:space="preserve"> to another place </w:t>
      </w:r>
      <w:del w:id="10" w:author="x G" w:date="2020-09-01T14:17:00Z">
        <w:r w:rsidDel="000D216B">
          <w:delText xml:space="preserve"> </w:delText>
        </w:r>
      </w:del>
      <w:r>
        <w:t>will threaten the plants which are live there. The lecturer give</w:t>
      </w:r>
      <w:ins w:id="11" w:author="x G" w:date="2020-09-01T14:19:00Z">
        <w:r w:rsidR="000D216B">
          <w:t>s</w:t>
        </w:r>
      </w:ins>
      <w:r>
        <w:t xml:space="preserve"> us a</w:t>
      </w:r>
      <w:ins w:id="12" w:author="x G" w:date="2020-09-01T14:18:00Z">
        <w:r w:rsidR="000D216B">
          <w:t>n</w:t>
        </w:r>
      </w:ins>
      <w:r>
        <w:t xml:space="preserve"> ex</w:t>
      </w:r>
      <w:r w:rsidR="00037CFA">
        <w:rPr>
          <w:rFonts w:hint="eastAsia"/>
        </w:rPr>
        <w:t>a</w:t>
      </w:r>
      <w:r>
        <w:t>mple about Black Locus. People move this plant to a new place and then it grow</w:t>
      </w:r>
      <w:ins w:id="13" w:author="x G" w:date="2020-09-01T14:19:00Z">
        <w:r w:rsidR="000D216B">
          <w:t>s</w:t>
        </w:r>
      </w:ins>
      <w:r>
        <w:t xml:space="preserve"> very fast</w:t>
      </w:r>
      <w:del w:id="14" w:author="x G" w:date="2020-09-01T14:19:00Z">
        <w:r w:rsidDel="000D216B">
          <w:delText xml:space="preserve"> in</w:delText>
        </w:r>
      </w:del>
      <w:r>
        <w:t xml:space="preserve"> there. At last, this plant kills others. </w:t>
      </w:r>
      <w:proofErr w:type="gramStart"/>
      <w:r>
        <w:t>So</w:t>
      </w:r>
      <w:proofErr w:type="gramEnd"/>
      <w:r>
        <w:t xml:space="preserve"> this solution is not a good idea.</w:t>
      </w:r>
    </w:p>
    <w:p w14:paraId="15283685" w14:textId="77777777" w:rsidR="00B403A1" w:rsidRDefault="00B403A1" w:rsidP="00B403A1"/>
    <w:p w14:paraId="18362606" w14:textId="46DD0D2B" w:rsidR="00AE19A2" w:rsidRDefault="00B403A1" w:rsidP="00B403A1">
      <w:bookmarkStart w:id="15" w:name="OLE_LINK1"/>
      <w:r>
        <w:t xml:space="preserve">Third, the reading suggests that researchers can preserve </w:t>
      </w:r>
      <w:proofErr w:type="spellStart"/>
      <w:r>
        <w:t>Torreya</w:t>
      </w:r>
      <w:proofErr w:type="spellEnd"/>
      <w:r>
        <w:t xml:space="preserve"> in research centers. The speaker argue</w:t>
      </w:r>
      <w:ins w:id="16" w:author="x G" w:date="2020-09-01T14:19:00Z">
        <w:r w:rsidR="000D216B">
          <w:t>s</w:t>
        </w:r>
      </w:ins>
      <w:r>
        <w:t>,</w:t>
      </w:r>
      <w:ins w:id="17" w:author="x G" w:date="2020-09-01T14:27:00Z">
        <w:r w:rsidR="000D216B">
          <w:t xml:space="preserve"> research center</w:t>
        </w:r>
        <w:r w:rsidR="000D216B">
          <w:t>s</w:t>
        </w:r>
        <w:r w:rsidR="000D216B">
          <w:t xml:space="preserve"> don’t have enough capacity to preserve the </w:t>
        </w:r>
        <w:proofErr w:type="spellStart"/>
        <w:r w:rsidR="000D216B">
          <w:t>Torreya</w:t>
        </w:r>
        <w:proofErr w:type="spellEnd"/>
        <w:r w:rsidR="000D216B">
          <w:t xml:space="preserve"> and they</w:t>
        </w:r>
      </w:ins>
      <w:bookmarkStart w:id="18" w:name="_GoBack"/>
      <w:bookmarkEnd w:id="18"/>
      <w:del w:id="19" w:author="x G" w:date="2020-09-01T14:27:00Z">
        <w:r w:rsidDel="000D216B">
          <w:delText xml:space="preserve"> research centers</w:delText>
        </w:r>
      </w:del>
      <w:r>
        <w:t xml:space="preserve"> can</w:t>
      </w:r>
      <w:ins w:id="20" w:author="x G" w:date="2020-09-01T14:20:00Z">
        <w:r w:rsidR="000D216B">
          <w:t>not</w:t>
        </w:r>
      </w:ins>
      <w:del w:id="21" w:author="x G" w:date="2020-09-01T14:19:00Z">
        <w:r w:rsidDel="000D216B">
          <w:delText xml:space="preserve"> not</w:delText>
        </w:r>
      </w:del>
      <w:r>
        <w:t xml:space="preserve"> keep the genetic</w:t>
      </w:r>
      <w:del w:id="22" w:author="x G" w:date="2020-09-01T14:20:00Z">
        <w:r w:rsidDel="000D216B">
          <w:delText>ally</w:delText>
        </w:r>
      </w:del>
      <w:r>
        <w:t xml:space="preserve"> divers</w:t>
      </w:r>
      <w:ins w:id="23" w:author="x G" w:date="2020-09-01T14:20:00Z">
        <w:r w:rsidR="000D216B">
          <w:t>ity</w:t>
        </w:r>
      </w:ins>
      <w:del w:id="24" w:author="x G" w:date="2020-09-01T14:20:00Z">
        <w:r w:rsidDel="000D216B">
          <w:delText>e</w:delText>
        </w:r>
      </w:del>
      <w:r>
        <w:t xml:space="preserve"> of </w:t>
      </w:r>
      <w:proofErr w:type="spellStart"/>
      <w:r>
        <w:t>Torreya</w:t>
      </w:r>
      <w:proofErr w:type="spellEnd"/>
      <w:r>
        <w:t xml:space="preserve">. </w:t>
      </w:r>
      <w:proofErr w:type="gramStart"/>
      <w:r>
        <w:t>Thus</w:t>
      </w:r>
      <w:proofErr w:type="gramEnd"/>
      <w:r>
        <w:t xml:space="preserve"> </w:t>
      </w:r>
      <w:proofErr w:type="spellStart"/>
      <w:r>
        <w:t>Torreya</w:t>
      </w:r>
      <w:proofErr w:type="spellEnd"/>
      <w:r>
        <w:t xml:space="preserve"> can</w:t>
      </w:r>
      <w:del w:id="25" w:author="x G" w:date="2020-09-01T14:20:00Z">
        <w:r w:rsidDel="000D216B">
          <w:delText xml:space="preserve"> </w:delText>
        </w:r>
      </w:del>
      <w:r>
        <w:t xml:space="preserve">not </w:t>
      </w:r>
      <w:ins w:id="26" w:author="x G" w:date="2020-09-01T14:21:00Z">
        <w:r w:rsidR="000D216B">
          <w:t>resist</w:t>
        </w:r>
      </w:ins>
      <w:del w:id="27" w:author="x G" w:date="2020-09-01T14:21:00Z">
        <w:r w:rsidDel="000D216B">
          <w:delText>defense</w:delText>
        </w:r>
      </w:del>
      <w:r>
        <w:t xml:space="preserve"> diseases in the long term.</w:t>
      </w:r>
      <w:ins w:id="28" w:author="x G" w:date="2020-09-01T14:21:00Z">
        <w:r w:rsidR="000D216B">
          <w:t xml:space="preserve"> </w:t>
        </w:r>
      </w:ins>
      <w:ins w:id="29" w:author="x G" w:date="2020-09-01T14:22:00Z">
        <w:r w:rsidR="000D216B">
          <w:t xml:space="preserve">And </w:t>
        </w:r>
      </w:ins>
      <w:ins w:id="30" w:author="x G" w:date="2020-09-01T14:23:00Z">
        <w:r w:rsidR="000D216B">
          <w:t>the rese</w:t>
        </w:r>
      </w:ins>
      <w:ins w:id="31" w:author="x G" w:date="2020-09-01T14:25:00Z">
        <w:r w:rsidR="000D216B">
          <w:t>a</w:t>
        </w:r>
      </w:ins>
      <w:ins w:id="32" w:author="x G" w:date="2020-09-01T14:23:00Z">
        <w:r w:rsidR="000D216B">
          <w:t>rch</w:t>
        </w:r>
      </w:ins>
      <w:ins w:id="33" w:author="x G" w:date="2020-09-01T14:24:00Z">
        <w:r w:rsidR="000D216B">
          <w:t xml:space="preserve"> center </w:t>
        </w:r>
        <w:proofErr w:type="gramStart"/>
        <w:r w:rsidR="000D216B">
          <w:t>don’t</w:t>
        </w:r>
        <w:proofErr w:type="gramEnd"/>
        <w:r w:rsidR="000D216B">
          <w:t xml:space="preserve"> have enough capacity to </w:t>
        </w:r>
      </w:ins>
      <w:ins w:id="34" w:author="x G" w:date="2020-09-01T14:25:00Z">
        <w:r w:rsidR="000D216B">
          <w:t xml:space="preserve">preserve the </w:t>
        </w:r>
        <w:proofErr w:type="spellStart"/>
        <w:r w:rsidR="000D216B">
          <w:t>Torreya</w:t>
        </w:r>
        <w:proofErr w:type="spellEnd"/>
        <w:r w:rsidR="000D216B">
          <w:t>.</w:t>
        </w:r>
      </w:ins>
      <w:bookmarkEnd w:id="15"/>
    </w:p>
    <w:sectPr w:rsidR="00AE1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58E64" w14:textId="77777777" w:rsidR="00613EF2" w:rsidRDefault="00613EF2" w:rsidP="000D216B">
      <w:r>
        <w:separator/>
      </w:r>
    </w:p>
  </w:endnote>
  <w:endnote w:type="continuationSeparator" w:id="0">
    <w:p w14:paraId="1C714C7D" w14:textId="77777777" w:rsidR="00613EF2" w:rsidRDefault="00613EF2" w:rsidP="000D2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0B9E1" w14:textId="77777777" w:rsidR="00613EF2" w:rsidRDefault="00613EF2" w:rsidP="000D216B">
      <w:r>
        <w:separator/>
      </w:r>
    </w:p>
  </w:footnote>
  <w:footnote w:type="continuationSeparator" w:id="0">
    <w:p w14:paraId="22A02369" w14:textId="77777777" w:rsidR="00613EF2" w:rsidRDefault="00613EF2" w:rsidP="000D216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 G">
    <w15:presenceInfo w15:providerId="Windows Live" w15:userId="06c9ff5cacc147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06"/>
    <w:rsid w:val="00037CFA"/>
    <w:rsid w:val="000D216B"/>
    <w:rsid w:val="00334C15"/>
    <w:rsid w:val="005C4E06"/>
    <w:rsid w:val="00613EF2"/>
    <w:rsid w:val="00A27531"/>
    <w:rsid w:val="00AE19A2"/>
    <w:rsid w:val="00B4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61714"/>
  <w15:chartTrackingRefBased/>
  <w15:docId w15:val="{0EF35F4F-2072-40FA-9BEB-3CD6445B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2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21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2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21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G</dc:creator>
  <cp:keywords/>
  <dc:description/>
  <cp:lastModifiedBy>x G</cp:lastModifiedBy>
  <cp:revision>5</cp:revision>
  <dcterms:created xsi:type="dcterms:W3CDTF">2020-09-01T05:27:00Z</dcterms:created>
  <dcterms:modified xsi:type="dcterms:W3CDTF">2020-09-02T01:43:00Z</dcterms:modified>
</cp:coreProperties>
</file>