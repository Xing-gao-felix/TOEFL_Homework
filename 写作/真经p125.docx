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64AE4" w14:textId="6B1BB9A6" w:rsidR="00C263F4" w:rsidRPr="00311A0F" w:rsidRDefault="00C263F4" w:rsidP="00C263F4">
      <w:pPr>
        <w:rPr>
          <w:ins w:id="0" w:author="x G" w:date="2020-09-21T20:50:00Z"/>
          <w:rFonts w:hint="eastAsia"/>
          <w:b/>
          <w:bCs/>
        </w:rPr>
        <w:pPrChange w:id="1" w:author="x G" w:date="2020-09-21T20:50:00Z">
          <w:pPr>
            <w:pStyle w:val="2"/>
          </w:pPr>
        </w:pPrChange>
      </w:pPr>
      <w:r w:rsidRPr="00311A0F">
        <w:rPr>
          <w:rFonts w:hint="eastAsia"/>
          <w:b/>
          <w:bCs/>
        </w:rPr>
        <w:t>A</w:t>
      </w:r>
      <w:r w:rsidRPr="00311A0F">
        <w:rPr>
          <w:b/>
          <w:bCs/>
        </w:rPr>
        <w:t>lthough children’s decisions were often made by parents in the past, it is better for children tod</w:t>
      </w:r>
      <w:r w:rsidR="00311A0F" w:rsidRPr="00311A0F">
        <w:rPr>
          <w:b/>
          <w:bCs/>
        </w:rPr>
        <w:t>ay to make their own decisions.</w:t>
      </w:r>
    </w:p>
    <w:p w14:paraId="6A105C2C" w14:textId="7BB9E294" w:rsidR="00C263F4" w:rsidRDefault="00C263F4" w:rsidP="00C263F4">
      <w:pPr>
        <w:pStyle w:val="2"/>
      </w:pPr>
      <w:r>
        <w:t>Part 1</w:t>
      </w:r>
      <w:bookmarkStart w:id="2" w:name="_GoBack"/>
      <w:bookmarkEnd w:id="2"/>
    </w:p>
    <w:p w14:paraId="6A76A7EC" w14:textId="38889030" w:rsidR="00AE19A2" w:rsidRDefault="00475BC0">
      <w:r w:rsidRPr="00475BC0">
        <w:t>Second, children's average educational level average is higher than before. Youngster thus have enough personal ab</w:t>
      </w:r>
      <w:r>
        <w:t>i</w:t>
      </w:r>
      <w:r w:rsidRPr="00475BC0">
        <w:t>lities to make decisions. In the past 50 years, the gover</w:t>
      </w:r>
      <w:r>
        <w:t>n</w:t>
      </w:r>
      <w:r w:rsidRPr="00475BC0">
        <w:t xml:space="preserve">ment invest lots of funds into educational domain, and more and more people can get education. Nowadays many children's educational level even is higher than their parents. And lots </w:t>
      </w:r>
      <w:proofErr w:type="gramStart"/>
      <w:r w:rsidRPr="00475BC0">
        <w:t>of  young</w:t>
      </w:r>
      <w:proofErr w:type="gramEnd"/>
      <w:r w:rsidRPr="00475BC0">
        <w:t xml:space="preserve"> people have critical thinking abilities which can help them make decisions more reasonable. For example, my classmate Jim whose parents only have high school degrees. After he graduated f</w:t>
      </w:r>
      <w:r>
        <w:t>ro</w:t>
      </w:r>
      <w:r w:rsidRPr="00475BC0">
        <w:t xml:space="preserve">m the university, he found a job on Beijing. At first, his parents hoped he </w:t>
      </w:r>
      <w:r>
        <w:rPr>
          <w:rFonts w:hint="eastAsia"/>
        </w:rPr>
        <w:t>cou</w:t>
      </w:r>
      <w:r>
        <w:t>l</w:t>
      </w:r>
      <w:r>
        <w:rPr>
          <w:rFonts w:hint="eastAsia"/>
        </w:rPr>
        <w:t>d</w:t>
      </w:r>
      <w:r>
        <w:t xml:space="preserve"> </w:t>
      </w:r>
      <w:r w:rsidRPr="00475BC0">
        <w:t>f</w:t>
      </w:r>
      <w:r>
        <w:t>in</w:t>
      </w:r>
      <w:r w:rsidRPr="00475BC0">
        <w:t>d a job on his homet</w:t>
      </w:r>
      <w:r>
        <w:t>ow</w:t>
      </w:r>
      <w:r w:rsidRPr="00475BC0">
        <w:t>n. But he still decided to go to Beijing. His parents believe he can make the right decision.</w:t>
      </w:r>
    </w:p>
    <w:p w14:paraId="33D2A73C" w14:textId="52F205FF" w:rsidR="004F63A2" w:rsidRDefault="00C263F4" w:rsidP="00C263F4">
      <w:pPr>
        <w:pStyle w:val="2"/>
      </w:pPr>
      <w:r>
        <w:rPr>
          <w:rFonts w:hint="eastAsia"/>
        </w:rPr>
        <w:t>P</w:t>
      </w:r>
      <w:r>
        <w:t>art 2</w:t>
      </w:r>
    </w:p>
    <w:p w14:paraId="7B3C0096" w14:textId="51F20C56" w:rsidR="004F63A2" w:rsidRDefault="00E3517A">
      <w:r>
        <w:rPr>
          <w:rFonts w:hint="eastAsia"/>
        </w:rPr>
        <w:t>F</w:t>
      </w:r>
      <w:r>
        <w:t xml:space="preserve">irst, parents’ life experience can help their children to make the right decisions. Parents have double experience than their children at least. They thus can help </w:t>
      </w:r>
      <w:r w:rsidR="00DB39B3">
        <w:t>their children to make the best decision. For example, a kid wants to take an interesting dancing course with his friends, but his parents</w:t>
      </w:r>
      <w:r w:rsidR="00A57BD0">
        <w:t xml:space="preserve"> know that computer skills are more helpful for their kid in the future. </w:t>
      </w:r>
      <w:r w:rsidR="00A57BD0">
        <w:rPr>
          <w:rFonts w:hint="eastAsia"/>
        </w:rPr>
        <w:t>In</w:t>
      </w:r>
      <w:r w:rsidR="00A57BD0">
        <w:t xml:space="preserve"> this way, parents can help their children make the decision more reasonable. Parents chose some extra activities base on their life experience. Those decisions </w:t>
      </w:r>
      <w:r w:rsidR="008452EB">
        <w:t>are more helpful for their children’s development and growth.</w:t>
      </w:r>
    </w:p>
    <w:p w14:paraId="4DD0309C" w14:textId="64CBDA98" w:rsidR="008452EB" w:rsidRDefault="00C263F4" w:rsidP="00C263F4">
      <w:pPr>
        <w:pStyle w:val="2"/>
      </w:pPr>
      <w:r>
        <w:t>Part 3</w:t>
      </w:r>
    </w:p>
    <w:p w14:paraId="7B8DEF3A" w14:textId="0362AE00" w:rsidR="00C263F4" w:rsidRPr="00C263F4" w:rsidRDefault="00C263F4" w:rsidP="00C263F4">
      <w:pPr>
        <w:rPr>
          <w:rFonts w:hint="eastAsia"/>
        </w:rPr>
      </w:pPr>
      <w:ins w:id="3" w:author="x G" w:date="2020-09-21T20:46:00Z">
        <w:r>
          <w:rPr>
            <w:rFonts w:hint="eastAsia"/>
          </w:rPr>
          <w:t>3</w:t>
        </w:r>
        <w:r>
          <w:t>93/21’37</w:t>
        </w:r>
      </w:ins>
    </w:p>
    <w:p w14:paraId="580E5682" w14:textId="0F1F877F" w:rsidR="00C263F4" w:rsidRDefault="00C263F4" w:rsidP="00C263F4">
      <w:r>
        <w:t>There are many things to consider in terms of our children's development. Different people will have differe</w:t>
      </w:r>
      <w:ins w:id="4" w:author="x G" w:date="2020-09-21T20:45:00Z">
        <w:r>
          <w:t>n</w:t>
        </w:r>
      </w:ins>
      <w:r>
        <w:t xml:space="preserve">t ideas about how to raise children. Some people I know like to let their children make their own decisions. Others make most of their </w:t>
      </w:r>
      <w:proofErr w:type="gramStart"/>
      <w:r>
        <w:t>children's</w:t>
      </w:r>
      <w:proofErr w:type="gramEnd"/>
      <w:r>
        <w:t xml:space="preserve"> for them. Personally, I think it is better for parents to make the important decisions because have more life experience, and thus can help the children make better choices, and in doing so prevent their children from hurting others.</w:t>
      </w:r>
    </w:p>
    <w:p w14:paraId="3919977D" w14:textId="77777777" w:rsidR="00C263F4" w:rsidRDefault="00C263F4" w:rsidP="00C263F4"/>
    <w:p w14:paraId="25D55D38" w14:textId="77777777" w:rsidR="00C263F4" w:rsidRDefault="00C263F4" w:rsidP="00C263F4">
      <w:r>
        <w:t>First, I think it is best for parents to make decisions because they have more life experience. When children make decisions, they can only draw on five to fifteen years of life experience. When children make decisions, they can only draw on five to fifteen years of life experience. Parents have at least double that amount of life experience and they better understand how to the world works. For example, a child might want to take a fun, modern dan</w:t>
      </w:r>
      <w:del w:id="5" w:author="x G" w:date="2020-09-21T20:45:00Z">
        <w:r w:rsidDel="00C263F4">
          <w:delText>a</w:delText>
        </w:r>
      </w:del>
      <w:r>
        <w:t xml:space="preserve">ce class with his or her friends and yet parents understand that a computer class is more important for the child's future. Parents can use their life experience to help their children choose activities that </w:t>
      </w:r>
      <w:r>
        <w:lastRenderedPageBreak/>
        <w:t>will benefit them in the future.</w:t>
      </w:r>
    </w:p>
    <w:p w14:paraId="0565F9C6" w14:textId="77777777" w:rsidR="00C263F4" w:rsidRDefault="00C263F4" w:rsidP="00C263F4"/>
    <w:p w14:paraId="342BDEE5" w14:textId="77777777" w:rsidR="00C263F4" w:rsidRDefault="00C263F4" w:rsidP="00C263F4">
      <w:r>
        <w:t xml:space="preserve"> Not only are parents able to view </w:t>
      </w:r>
      <w:del w:id="6" w:author="x G" w:date="2020-09-21T20:46:00Z">
        <w:r w:rsidDel="00C263F4">
          <w:delText xml:space="preserve"> </w:delText>
        </w:r>
      </w:del>
      <w:r>
        <w:t>things from a long-term perspective when making decisions, they can also help their children make hard decisions that they do not have the self-control. For example, a child may want to quit his or her extra math class and yet parents know this will affect any future study. Without the parents' help, he or she may not have enough self-control to keep themselves to keep going. Children need their parents'</w:t>
      </w:r>
      <w:del w:id="7" w:author="x G" w:date="2020-09-21T20:45:00Z">
        <w:r w:rsidDel="00C263F4">
          <w:delText>s</w:delText>
        </w:r>
      </w:del>
      <w:r>
        <w:t xml:space="preserve"> help in order to make hard decisions that don't feel good right </w:t>
      </w:r>
      <w:proofErr w:type="gramStart"/>
      <w:r>
        <w:t>now, but</w:t>
      </w:r>
      <w:proofErr w:type="gramEnd"/>
      <w:r>
        <w:t xml:space="preserve"> will help them later.</w:t>
      </w:r>
    </w:p>
    <w:p w14:paraId="1212D95A" w14:textId="77777777" w:rsidR="00C263F4" w:rsidRDefault="00C263F4" w:rsidP="00C263F4"/>
    <w:p w14:paraId="78290338" w14:textId="66AFBD86" w:rsidR="00C263F4" w:rsidRDefault="00C263F4" w:rsidP="00C263F4">
      <w:r>
        <w:t xml:space="preserve">Finally, parents can protect their children from hurting others. For example, a child may not want to invite an unpopular student in the class to his or her birthday party, and yet parents understand how important it is not to hurt other people's feelings. Parents can draw upon their years of experience to provide the </w:t>
      </w:r>
      <w:proofErr w:type="spellStart"/>
      <w:r>
        <w:t>guid</w:t>
      </w:r>
      <w:ins w:id="8" w:author="x G" w:date="2020-09-21T20:45:00Z">
        <w:r>
          <w:t>en</w:t>
        </w:r>
      </w:ins>
      <w:del w:id="9" w:author="x G" w:date="2020-09-21T20:45:00Z">
        <w:r w:rsidDel="00C263F4">
          <w:delText>a</w:delText>
        </w:r>
      </w:del>
      <w:r>
        <w:t>ce</w:t>
      </w:r>
      <w:proofErr w:type="spellEnd"/>
      <w:r>
        <w:t xml:space="preserve"> necessary to help their chi</w:t>
      </w:r>
      <w:ins w:id="10" w:author="x G" w:date="2020-09-21T20:45:00Z">
        <w:r>
          <w:t>l</w:t>
        </w:r>
      </w:ins>
      <w:r>
        <w:t xml:space="preserve">dren make kind decisions that hurt others. </w:t>
      </w:r>
    </w:p>
    <w:p w14:paraId="586D7E04" w14:textId="77777777" w:rsidR="00C263F4" w:rsidRDefault="00C263F4" w:rsidP="00C263F4"/>
    <w:p w14:paraId="72C5A107" w14:textId="3C232D27" w:rsidR="008452EB" w:rsidRDefault="00C263F4" w:rsidP="00C263F4">
      <w:pPr>
        <w:rPr>
          <w:rFonts w:hint="eastAsia"/>
        </w:rPr>
      </w:pPr>
      <w:r>
        <w:t>While many people like to let the</w:t>
      </w:r>
      <w:ins w:id="11" w:author="x G" w:date="2020-09-21T20:45:00Z">
        <w:r>
          <w:t>ir</w:t>
        </w:r>
      </w:ins>
      <w:del w:id="12" w:author="x G" w:date="2020-09-21T20:45:00Z">
        <w:r w:rsidDel="00C263F4">
          <w:delText>ri</w:delText>
        </w:r>
      </w:del>
      <w:r>
        <w:t xml:space="preserve"> children make all their own decisions, I believe that it is batter for parents to make important and hard decisions for their children.</w:t>
      </w:r>
    </w:p>
    <w:sectPr w:rsidR="008452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2161C" w14:textId="77777777" w:rsidR="00D6673C" w:rsidRDefault="00D6673C" w:rsidP="00475BC0">
      <w:r>
        <w:separator/>
      </w:r>
    </w:p>
  </w:endnote>
  <w:endnote w:type="continuationSeparator" w:id="0">
    <w:p w14:paraId="4C462B29" w14:textId="77777777" w:rsidR="00D6673C" w:rsidRDefault="00D6673C" w:rsidP="00475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2DE8B" w14:textId="77777777" w:rsidR="00D6673C" w:rsidRDefault="00D6673C" w:rsidP="00475BC0">
      <w:r>
        <w:separator/>
      </w:r>
    </w:p>
  </w:footnote>
  <w:footnote w:type="continuationSeparator" w:id="0">
    <w:p w14:paraId="67EF0A3E" w14:textId="77777777" w:rsidR="00D6673C" w:rsidRDefault="00D6673C" w:rsidP="00475BC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 G">
    <w15:presenceInfo w15:providerId="Windows Live" w15:userId="06c9ff5cacc14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93"/>
    <w:rsid w:val="00147293"/>
    <w:rsid w:val="00311A0F"/>
    <w:rsid w:val="00334C15"/>
    <w:rsid w:val="00475BC0"/>
    <w:rsid w:val="004F63A2"/>
    <w:rsid w:val="008452EB"/>
    <w:rsid w:val="00A57BD0"/>
    <w:rsid w:val="00AE19A2"/>
    <w:rsid w:val="00C263F4"/>
    <w:rsid w:val="00D6673C"/>
    <w:rsid w:val="00DB39B3"/>
    <w:rsid w:val="00E35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2AB2"/>
  <w15:chartTrackingRefBased/>
  <w15:docId w15:val="{03AC6076-0FF3-486B-8A57-E62DFAE4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263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5B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5BC0"/>
    <w:rPr>
      <w:sz w:val="18"/>
      <w:szCs w:val="18"/>
    </w:rPr>
  </w:style>
  <w:style w:type="paragraph" w:styleId="a5">
    <w:name w:val="footer"/>
    <w:basedOn w:val="a"/>
    <w:link w:val="a6"/>
    <w:uiPriority w:val="99"/>
    <w:unhideWhenUsed/>
    <w:rsid w:val="00475BC0"/>
    <w:pPr>
      <w:tabs>
        <w:tab w:val="center" w:pos="4153"/>
        <w:tab w:val="right" w:pos="8306"/>
      </w:tabs>
      <w:snapToGrid w:val="0"/>
      <w:jc w:val="left"/>
    </w:pPr>
    <w:rPr>
      <w:sz w:val="18"/>
      <w:szCs w:val="18"/>
    </w:rPr>
  </w:style>
  <w:style w:type="character" w:customStyle="1" w:styleId="a6">
    <w:name w:val="页脚 字符"/>
    <w:basedOn w:val="a0"/>
    <w:link w:val="a5"/>
    <w:uiPriority w:val="99"/>
    <w:rsid w:val="00475BC0"/>
    <w:rPr>
      <w:sz w:val="18"/>
      <w:szCs w:val="18"/>
    </w:rPr>
  </w:style>
  <w:style w:type="character" w:customStyle="1" w:styleId="20">
    <w:name w:val="标题 2 字符"/>
    <w:basedOn w:val="a0"/>
    <w:link w:val="2"/>
    <w:uiPriority w:val="9"/>
    <w:rsid w:val="00C263F4"/>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C263F4"/>
    <w:rPr>
      <w:sz w:val="18"/>
      <w:szCs w:val="18"/>
    </w:rPr>
  </w:style>
  <w:style w:type="character" w:customStyle="1" w:styleId="a8">
    <w:name w:val="批注框文本 字符"/>
    <w:basedOn w:val="a0"/>
    <w:link w:val="a7"/>
    <w:uiPriority w:val="99"/>
    <w:semiHidden/>
    <w:rsid w:val="00C263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2</cp:revision>
  <dcterms:created xsi:type="dcterms:W3CDTF">2020-09-21T09:23:00Z</dcterms:created>
  <dcterms:modified xsi:type="dcterms:W3CDTF">2020-09-21T12:52:00Z</dcterms:modified>
</cp:coreProperties>
</file>