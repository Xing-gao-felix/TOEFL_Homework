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F834A" w14:textId="1780FED8" w:rsidR="008C5D71" w:rsidRDefault="008C5D71" w:rsidP="008C5D71">
      <w:bookmarkStart w:id="0" w:name="_GoBack"/>
      <w:bookmarkEnd w:id="0"/>
      <w:r>
        <w:t xml:space="preserve">Governments play a key role in people life. As for whether the governments should spend more funds to improve the Internet than improve public transportation, ideas vary. Some people say that spend money to public transportation can improve </w:t>
      </w:r>
      <w:del w:id="1" w:author="x G" w:date="2020-11-07T15:44:00Z">
        <w:r w:rsidDel="008C5D71">
          <w:delText>qulity</w:delText>
        </w:r>
      </w:del>
      <w:ins w:id="2" w:author="x G" w:date="2020-11-07T15:44:00Z">
        <w:r>
          <w:t>quality</w:t>
        </w:r>
      </w:ins>
      <w:r>
        <w:t xml:space="preserve"> of civilian's life. Others mention that </w:t>
      </w:r>
      <w:proofErr w:type="gramStart"/>
      <w:r>
        <w:t>most of people</w:t>
      </w:r>
      <w:proofErr w:type="gramEnd"/>
      <w:r>
        <w:t xml:space="preserve"> will use the Internet </w:t>
      </w:r>
      <w:del w:id="3" w:author="x G" w:date="2020-11-07T15:44:00Z">
        <w:r w:rsidDel="008C5D71">
          <w:delText>everyday</w:delText>
        </w:r>
      </w:del>
      <w:ins w:id="4" w:author="x G" w:date="2020-11-07T15:44:00Z">
        <w:r>
          <w:t>every day</w:t>
        </w:r>
      </w:ins>
      <w:r>
        <w:t>, so the governments should invest more money in it. In my view, the Internet access is as important as public transportation.</w:t>
      </w:r>
    </w:p>
    <w:p w14:paraId="519CA1DF" w14:textId="77777777" w:rsidR="008C5D71" w:rsidRDefault="008C5D71" w:rsidP="008C5D71"/>
    <w:p w14:paraId="00FAC8C0" w14:textId="5A08A891" w:rsidR="008C5D71" w:rsidRDefault="008C5D71" w:rsidP="008C5D71">
      <w:proofErr w:type="gramStart"/>
      <w:r>
        <w:t>First of all</w:t>
      </w:r>
      <w:proofErr w:type="gramEnd"/>
      <w:r>
        <w:t xml:space="preserve">, Internet is very important for everyone. People's life cannot leave Internet. They use Internet to communicate with their co-worker. They can watch some funny video in </w:t>
      </w:r>
      <w:proofErr w:type="spellStart"/>
      <w:r>
        <w:t>Youtube</w:t>
      </w:r>
      <w:proofErr w:type="spellEnd"/>
      <w:r>
        <w:t xml:space="preserve"> and play some video games in Steam with their friend. If there are too many people use the Internet at the same time, the Internet will congest</w:t>
      </w:r>
      <w:del w:id="5" w:author="x G" w:date="2020-11-07T16:42:00Z">
        <w:r w:rsidDel="002D768F">
          <w:delText>ion</w:delText>
        </w:r>
      </w:del>
      <w:r>
        <w:t xml:space="preserve">. So </w:t>
      </w:r>
      <w:del w:id="6" w:author="x G" w:date="2020-11-07T15:43:00Z">
        <w:r w:rsidDel="008C5D71">
          <w:delText>goverments</w:delText>
        </w:r>
      </w:del>
      <w:ins w:id="7" w:author="x G" w:date="2020-11-07T15:43:00Z">
        <w:r>
          <w:t>governments</w:t>
        </w:r>
      </w:ins>
      <w:r>
        <w:t xml:space="preserve"> need spend more money to avoid the problem. For example, in my country, the governments build lots of airline in the city. So, people can use their mobile phone </w:t>
      </w:r>
      <w:ins w:id="8" w:author="x G" w:date="2020-11-07T16:44:00Z">
        <w:r w:rsidR="002D768F">
          <w:rPr>
            <w:rFonts w:hint="eastAsia"/>
          </w:rPr>
          <w:t>to</w:t>
        </w:r>
        <w:r w:rsidR="002D768F">
          <w:t xml:space="preserve"> </w:t>
        </w:r>
      </w:ins>
      <w:r>
        <w:t xml:space="preserve">watch movies and play games </w:t>
      </w:r>
      <w:del w:id="9" w:author="x G" w:date="2020-11-07T16:45:00Z">
        <w:r w:rsidDel="002D768F">
          <w:delText xml:space="preserve">in </w:delText>
        </w:r>
      </w:del>
      <w:del w:id="10" w:author="x G" w:date="2020-11-07T15:44:00Z">
        <w:r w:rsidDel="008C5D71">
          <w:delText>any where</w:delText>
        </w:r>
      </w:del>
      <w:ins w:id="11" w:author="x G" w:date="2020-11-07T15:44:00Z">
        <w:r>
          <w:t>anywhere</w:t>
        </w:r>
      </w:ins>
      <w:r>
        <w:t xml:space="preserve">. Moreover, some </w:t>
      </w:r>
      <w:del w:id="12" w:author="x G" w:date="2020-11-07T15:43:00Z">
        <w:r w:rsidDel="008C5D71">
          <w:delText>bussiness</w:delText>
        </w:r>
      </w:del>
      <w:del w:id="13" w:author="x G" w:date="2020-11-07T15:44:00Z">
        <w:r w:rsidDel="008C5D71">
          <w:delText xml:space="preserve"> people</w:delText>
        </w:r>
      </w:del>
      <w:ins w:id="14" w:author="x G" w:date="2020-11-07T15:44:00Z">
        <w:r>
          <w:t>businesspeople</w:t>
        </w:r>
      </w:ins>
      <w:r>
        <w:t xml:space="preserve"> can take the </w:t>
      </w:r>
      <w:del w:id="15" w:author="x G" w:date="2020-11-07T15:43:00Z">
        <w:r w:rsidDel="008C5D71">
          <w:delText>oline</w:delText>
        </w:r>
      </w:del>
      <w:ins w:id="16" w:author="x G" w:date="2020-11-07T15:43:00Z">
        <w:r>
          <w:t>online</w:t>
        </w:r>
      </w:ins>
      <w:r>
        <w:t xml:space="preserve"> meeting in their car. </w:t>
      </w:r>
    </w:p>
    <w:p w14:paraId="2FF40DF8" w14:textId="77777777" w:rsidR="008C5D71" w:rsidRDefault="008C5D71" w:rsidP="008C5D71"/>
    <w:p w14:paraId="40C8C0FB" w14:textId="143D42CE" w:rsidR="008C5D71" w:rsidRDefault="008C5D71" w:rsidP="008C5D71">
      <w:r>
        <w:t xml:space="preserve">Although Internet access is very important, the public </w:t>
      </w:r>
      <w:del w:id="17" w:author="x G" w:date="2020-11-07T15:43:00Z">
        <w:r w:rsidDel="008C5D71">
          <w:delText>transprotation</w:delText>
        </w:r>
      </w:del>
      <w:ins w:id="18" w:author="x G" w:date="2020-11-07T15:43:00Z">
        <w:r>
          <w:t>transportation</w:t>
        </w:r>
      </w:ins>
      <w:r>
        <w:t xml:space="preserve"> </w:t>
      </w:r>
      <w:del w:id="19" w:author="x G" w:date="2020-11-07T16:46:00Z">
        <w:r w:rsidDel="002D768F">
          <w:delText>is</w:delText>
        </w:r>
      </w:del>
      <w:r>
        <w:t xml:space="preserve"> also influence</w:t>
      </w:r>
      <w:ins w:id="20" w:author="x G" w:date="2020-11-07T16:46:00Z">
        <w:r w:rsidR="002D768F">
          <w:rPr>
            <w:rFonts w:hint="eastAsia"/>
          </w:rPr>
          <w:t>s</w:t>
        </w:r>
      </w:ins>
      <w:r>
        <w:t xml:space="preserve"> people's life. People have long believed that most of families have their </w:t>
      </w:r>
      <w:del w:id="21" w:author="x G" w:date="2020-11-07T15:43:00Z">
        <w:r w:rsidDel="008C5D71">
          <w:delText>pesonal</w:delText>
        </w:r>
      </w:del>
      <w:ins w:id="22" w:author="x G" w:date="2020-11-07T15:43:00Z">
        <w:r>
          <w:t>personal</w:t>
        </w:r>
      </w:ins>
      <w:r>
        <w:t xml:space="preserve"> cars, thus the government don't need to spend more money on public transportation. However, too many cars will lead </w:t>
      </w:r>
      <w:ins w:id="23" w:author="x G" w:date="2020-11-07T16:46:00Z">
        <w:r w:rsidR="002D768F">
          <w:rPr>
            <w:rFonts w:hint="eastAsia"/>
          </w:rPr>
          <w:t>to</w:t>
        </w:r>
        <w:r w:rsidR="002D768F">
          <w:t xml:space="preserve"> </w:t>
        </w:r>
      </w:ins>
      <w:r>
        <w:t xml:space="preserve">traffic congestion. People prefer to drive their own cars because the public transportation is not convenient enough. If governments can improve public transportation, more and more people will </w:t>
      </w:r>
      <w:del w:id="24" w:author="x G" w:date="2020-11-07T15:44:00Z">
        <w:r w:rsidDel="008C5D71">
          <w:delText>chose</w:delText>
        </w:r>
      </w:del>
      <w:ins w:id="25" w:author="x G" w:date="2020-11-07T15:44:00Z">
        <w:r>
          <w:t>choose</w:t>
        </w:r>
      </w:ins>
      <w:r>
        <w:t xml:space="preserve"> public transportation. It can solve the traffic problems and </w:t>
      </w:r>
      <w:ins w:id="26" w:author="x G" w:date="2020-11-07T16:47:00Z">
        <w:r w:rsidR="002D768F">
          <w:t>i</w:t>
        </w:r>
      </w:ins>
      <w:del w:id="27" w:author="x G" w:date="2020-11-07T16:47:00Z">
        <w:r w:rsidDel="002D768F">
          <w:delText>I</w:delText>
        </w:r>
      </w:del>
      <w:r>
        <w:t>t is good for the environment.</w:t>
      </w:r>
    </w:p>
    <w:p w14:paraId="70A03303" w14:textId="77777777" w:rsidR="008C5D71" w:rsidRDefault="008C5D71" w:rsidP="008C5D71"/>
    <w:p w14:paraId="3955E809" w14:textId="4CD1E9BC" w:rsidR="00AE19A2" w:rsidRDefault="008C5D71" w:rsidP="008C5D71">
      <w:r>
        <w:t xml:space="preserve">To sum up, the governments should improve Internet access and public transportation. </w:t>
      </w:r>
      <w:proofErr w:type="gramStart"/>
      <w:r>
        <w:t>Both of them</w:t>
      </w:r>
      <w:proofErr w:type="gramEnd"/>
      <w:r>
        <w:t xml:space="preserve"> are very important.</w:t>
      </w:r>
    </w:p>
    <w:sectPr w:rsidR="00AE19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BE387" w14:textId="77777777" w:rsidR="00A46310" w:rsidRDefault="00A46310" w:rsidP="008C5D71">
      <w:r>
        <w:separator/>
      </w:r>
    </w:p>
  </w:endnote>
  <w:endnote w:type="continuationSeparator" w:id="0">
    <w:p w14:paraId="15817970" w14:textId="77777777" w:rsidR="00A46310" w:rsidRDefault="00A46310" w:rsidP="008C5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626BC" w14:textId="77777777" w:rsidR="00A46310" w:rsidRDefault="00A46310" w:rsidP="008C5D71">
      <w:r>
        <w:separator/>
      </w:r>
    </w:p>
  </w:footnote>
  <w:footnote w:type="continuationSeparator" w:id="0">
    <w:p w14:paraId="71D6CBCB" w14:textId="77777777" w:rsidR="00A46310" w:rsidRDefault="00A46310" w:rsidP="008C5D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4D"/>
    <w:rsid w:val="002321B9"/>
    <w:rsid w:val="002D768F"/>
    <w:rsid w:val="00334C15"/>
    <w:rsid w:val="005F6474"/>
    <w:rsid w:val="007C6F6C"/>
    <w:rsid w:val="008C5D71"/>
    <w:rsid w:val="00A32361"/>
    <w:rsid w:val="00A46310"/>
    <w:rsid w:val="00AE19A2"/>
    <w:rsid w:val="00B31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09DA6"/>
  <w15:chartTrackingRefBased/>
  <w15:docId w15:val="{CE24FDE1-B8BF-4799-B1CB-19FFBA9B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5D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5D71"/>
    <w:rPr>
      <w:sz w:val="18"/>
      <w:szCs w:val="18"/>
    </w:rPr>
  </w:style>
  <w:style w:type="paragraph" w:styleId="a5">
    <w:name w:val="footer"/>
    <w:basedOn w:val="a"/>
    <w:link w:val="a6"/>
    <w:uiPriority w:val="99"/>
    <w:unhideWhenUsed/>
    <w:rsid w:val="008C5D71"/>
    <w:pPr>
      <w:tabs>
        <w:tab w:val="center" w:pos="4153"/>
        <w:tab w:val="right" w:pos="8306"/>
      </w:tabs>
      <w:snapToGrid w:val="0"/>
      <w:jc w:val="left"/>
    </w:pPr>
    <w:rPr>
      <w:sz w:val="18"/>
      <w:szCs w:val="18"/>
    </w:rPr>
  </w:style>
  <w:style w:type="character" w:customStyle="1" w:styleId="a6">
    <w:name w:val="页脚 字符"/>
    <w:basedOn w:val="a0"/>
    <w:link w:val="a5"/>
    <w:uiPriority w:val="99"/>
    <w:rsid w:val="008C5D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2743</TotalTime>
  <Pages>1</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2</cp:revision>
  <dcterms:created xsi:type="dcterms:W3CDTF">2020-11-07T07:42:00Z</dcterms:created>
  <dcterms:modified xsi:type="dcterms:W3CDTF">2020-11-09T13:20:00Z</dcterms:modified>
</cp:coreProperties>
</file>