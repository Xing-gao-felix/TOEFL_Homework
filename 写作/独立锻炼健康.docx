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5E0" w:rsidRPr="003725E0" w:rsidRDefault="003725E0" w:rsidP="003725E0">
      <w:pPr>
        <w:tabs>
          <w:tab w:val="left" w:pos="1187"/>
        </w:tabs>
      </w:pPr>
      <w:r>
        <w:rPr>
          <w:rFonts w:hint="eastAsia"/>
        </w:rPr>
        <w:t>F</w:t>
      </w:r>
      <w:r>
        <w:t>irst of all, building a physical exercise room enable</w:t>
      </w:r>
      <w:ins w:id="0" w:author="Administrator" w:date="2020-10-28T15:14:00Z">
        <w:r w:rsidR="00866A12">
          <w:rPr>
            <w:rFonts w:hint="eastAsia"/>
          </w:rPr>
          <w:t>s</w:t>
        </w:r>
      </w:ins>
      <w:r>
        <w:t xml:space="preserve"> students become </w:t>
      </w:r>
      <w:del w:id="1" w:author="Administrator" w:date="2020-10-28T15:14:00Z">
        <w:r w:rsidDel="00866A12">
          <w:delText>more health</w:delText>
        </w:r>
        <w:r w:rsidR="00C57543" w:rsidDel="00866A12">
          <w:delText>y</w:delText>
        </w:r>
      </w:del>
      <w:ins w:id="2" w:author="Administrator" w:date="2020-10-28T15:14:00Z">
        <w:r w:rsidR="00866A12">
          <w:rPr>
            <w:rFonts w:hint="eastAsia"/>
          </w:rPr>
          <w:t>healthier</w:t>
        </w:r>
      </w:ins>
      <w:r w:rsidR="00C57543">
        <w:t xml:space="preserve">. Building a gym in the dormitory is convenient for students to do some exercise. Thus, it will encourage more students </w:t>
      </w:r>
      <w:ins w:id="3" w:author="Administrator" w:date="2020-10-28T15:14:00Z">
        <w:r w:rsidR="00866A12">
          <w:rPr>
            <w:rFonts w:hint="eastAsia"/>
          </w:rPr>
          <w:t xml:space="preserve">to </w:t>
        </w:r>
      </w:ins>
      <w:r w:rsidR="00C57543">
        <w:t xml:space="preserve">enjoy the physical exercise. Students always </w:t>
      </w:r>
      <w:del w:id="4" w:author="Administrator" w:date="2020-10-28T15:19:00Z">
        <w:r w:rsidR="00C57543" w:rsidDel="00866A12">
          <w:delText xml:space="preserve">have </w:delText>
        </w:r>
      </w:del>
      <w:ins w:id="5" w:author="Administrator" w:date="2020-10-28T15:19:00Z">
        <w:r w:rsidR="00866A12">
          <w:rPr>
            <w:rFonts w:hint="eastAsia"/>
          </w:rPr>
          <w:t>bear</w:t>
        </w:r>
        <w:r w:rsidR="00866A12">
          <w:t xml:space="preserve"> </w:t>
        </w:r>
      </w:ins>
      <w:del w:id="6" w:author="Administrator" w:date="2020-10-28T15:20:00Z">
        <w:r w:rsidR="00C57543" w:rsidDel="00866A12">
          <w:delText>lots of</w:delText>
        </w:r>
      </w:del>
      <w:ins w:id="7" w:author="Administrator" w:date="2020-10-28T15:20:00Z">
        <w:r w:rsidR="00866A12">
          <w:rPr>
            <w:rFonts w:hint="eastAsia"/>
          </w:rPr>
          <w:t>a large amount of</w:t>
        </w:r>
      </w:ins>
      <w:r w:rsidR="00C57543">
        <w:t xml:space="preserve"> schoolwork</w:t>
      </w:r>
      <w:r w:rsidR="00C77CB4">
        <w:t>, so</w:t>
      </w:r>
      <w:ins w:id="8" w:author="Administrator" w:date="2020-10-28T15:15:00Z">
        <w:r w:rsidR="00866A12">
          <w:rPr>
            <w:rFonts w:hint="eastAsia"/>
          </w:rPr>
          <w:t xml:space="preserve"> </w:t>
        </w:r>
      </w:ins>
      <w:del w:id="9" w:author="Administrator" w:date="2020-10-28T15:22:00Z">
        <w:r w:rsidR="00C77CB4" w:rsidDel="00866A12">
          <w:delText>m</w:delText>
        </w:r>
        <w:r w:rsidR="00C57543" w:rsidDel="00866A12">
          <w:delText xml:space="preserve">ost </w:delText>
        </w:r>
      </w:del>
      <w:ins w:id="10" w:author="Administrator" w:date="2020-10-28T15:22:00Z">
        <w:r w:rsidR="00866A12">
          <w:rPr>
            <w:rFonts w:hint="eastAsia"/>
          </w:rPr>
          <w:t xml:space="preserve">the </w:t>
        </w:r>
        <w:r w:rsidR="00866A12">
          <w:t>majority</w:t>
        </w:r>
        <w:r w:rsidR="00866A12">
          <w:t xml:space="preserve"> </w:t>
        </w:r>
      </w:ins>
      <w:r w:rsidR="00C57543">
        <w:t xml:space="preserve">of students need to sit </w:t>
      </w:r>
      <w:r w:rsidR="00C77CB4">
        <w:t xml:space="preserve">on the chair for 8 hours per day. </w:t>
      </w:r>
      <w:r w:rsidR="007F196B">
        <w:t xml:space="preserve">Doing exercise can </w:t>
      </w:r>
      <w:del w:id="11" w:author="Administrator" w:date="2020-10-28T15:29:00Z">
        <w:r w:rsidR="007F196B" w:rsidDel="00E53879">
          <w:delText xml:space="preserve">help </w:delText>
        </w:r>
      </w:del>
      <w:ins w:id="12" w:author="Administrator" w:date="2020-10-28T15:29:00Z">
        <w:r w:rsidR="00E53879">
          <w:rPr>
            <w:rFonts w:hint="eastAsia"/>
          </w:rPr>
          <w:t>allow</w:t>
        </w:r>
        <w:r w:rsidR="00E53879">
          <w:t xml:space="preserve"> </w:t>
        </w:r>
      </w:ins>
      <w:r w:rsidR="007F196B">
        <w:t xml:space="preserve">them </w:t>
      </w:r>
      <w:ins w:id="13" w:author="Administrator" w:date="2020-10-28T15:25:00Z">
        <w:r w:rsidR="00E53879">
          <w:rPr>
            <w:rFonts w:hint="eastAsia"/>
          </w:rPr>
          <w:t xml:space="preserve">to </w:t>
        </w:r>
      </w:ins>
      <w:r w:rsidR="007F196B">
        <w:t xml:space="preserve">reduce fatigue and keep healthy. For example, my major is computer science and I need to sit in front of the computer for a long time. It is very harmful </w:t>
      </w:r>
      <w:del w:id="14" w:author="Administrator" w:date="2020-10-28T15:15:00Z">
        <w:r w:rsidR="007F196B" w:rsidDel="00866A12">
          <w:delText xml:space="preserve">for </w:delText>
        </w:r>
      </w:del>
      <w:ins w:id="15" w:author="Administrator" w:date="2020-10-28T15:15:00Z">
        <w:r w:rsidR="00866A12">
          <w:rPr>
            <w:rFonts w:hint="eastAsia"/>
          </w:rPr>
          <w:t>to</w:t>
        </w:r>
        <w:r w:rsidR="00866A12">
          <w:t xml:space="preserve"> </w:t>
        </w:r>
      </w:ins>
      <w:r w:rsidR="007F196B">
        <w:t>my back. Therefore, I go to the gym every night</w:t>
      </w:r>
      <w:r w:rsidR="00F3095D">
        <w:t xml:space="preserve"> and d</w:t>
      </w:r>
      <w:r w:rsidR="007F196B">
        <w:t xml:space="preserve">o </w:t>
      </w:r>
      <w:r w:rsidR="00F3095D">
        <w:t xml:space="preserve">some </w:t>
      </w:r>
      <w:r w:rsidR="007F196B">
        <w:t>exercise</w:t>
      </w:r>
      <w:ins w:id="16" w:author="Administrator" w:date="2020-10-28T15:16:00Z">
        <w:r w:rsidR="00866A12">
          <w:rPr>
            <w:rFonts w:hint="eastAsia"/>
          </w:rPr>
          <w:t>s</w:t>
        </w:r>
      </w:ins>
      <w:r w:rsidR="00F3095D">
        <w:t xml:space="preserve"> which</w:t>
      </w:r>
      <w:r w:rsidR="007F196B">
        <w:t xml:space="preserve"> help me </w:t>
      </w:r>
      <w:del w:id="17" w:author="Administrator" w:date="2020-10-28T15:16:00Z">
        <w:r w:rsidR="007F196B" w:rsidDel="00866A12">
          <w:delText>far from</w:delText>
        </w:r>
      </w:del>
      <w:ins w:id="18" w:author="Administrator" w:date="2020-10-28T15:16:00Z">
        <w:r w:rsidR="00866A12">
          <w:rPr>
            <w:rFonts w:hint="eastAsia"/>
          </w:rPr>
          <w:t>to al</w:t>
        </w:r>
      </w:ins>
      <w:ins w:id="19" w:author="Administrator" w:date="2020-10-28T15:17:00Z">
        <w:r w:rsidR="00866A12">
          <w:rPr>
            <w:rFonts w:hint="eastAsia"/>
          </w:rPr>
          <w:t>leviate</w:t>
        </w:r>
      </w:ins>
      <w:r w:rsidR="007F196B">
        <w:t xml:space="preserve"> the back pain.</w:t>
      </w:r>
      <w:bookmarkStart w:id="20" w:name="_GoBack"/>
      <w:bookmarkEnd w:id="20"/>
    </w:p>
    <w:sectPr w:rsidR="003725E0" w:rsidRPr="003725E0" w:rsidSect="0036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1EB" w:rsidRDefault="008171EB" w:rsidP="003725E0">
      <w:r>
        <w:separator/>
      </w:r>
    </w:p>
  </w:endnote>
  <w:endnote w:type="continuationSeparator" w:id="1">
    <w:p w:rsidR="008171EB" w:rsidRDefault="008171EB" w:rsidP="00372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1EB" w:rsidRDefault="008171EB" w:rsidP="003725E0">
      <w:r>
        <w:separator/>
      </w:r>
    </w:p>
  </w:footnote>
  <w:footnote w:type="continuationSeparator" w:id="1">
    <w:p w:rsidR="008171EB" w:rsidRDefault="008171EB" w:rsidP="003725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534"/>
    <w:rsid w:val="00334C15"/>
    <w:rsid w:val="00365AA0"/>
    <w:rsid w:val="003725E0"/>
    <w:rsid w:val="00406C0F"/>
    <w:rsid w:val="00425CAB"/>
    <w:rsid w:val="00670534"/>
    <w:rsid w:val="007F196B"/>
    <w:rsid w:val="008171EB"/>
    <w:rsid w:val="00866A12"/>
    <w:rsid w:val="00AE19A2"/>
    <w:rsid w:val="00C57543"/>
    <w:rsid w:val="00C77CB4"/>
    <w:rsid w:val="00E53879"/>
    <w:rsid w:val="00F30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A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5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5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G</dc:creator>
  <cp:lastModifiedBy>Administrator</cp:lastModifiedBy>
  <cp:revision>2</cp:revision>
  <dcterms:created xsi:type="dcterms:W3CDTF">2020-10-28T07:29:00Z</dcterms:created>
  <dcterms:modified xsi:type="dcterms:W3CDTF">2020-10-28T07:29:00Z</dcterms:modified>
</cp:coreProperties>
</file>