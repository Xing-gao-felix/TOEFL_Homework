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3C972" w14:textId="71D40182" w:rsidR="00BD383B" w:rsidRPr="00322D23" w:rsidRDefault="00322D23">
      <w:pPr>
        <w:rPr>
          <w:ins w:id="0" w:author="x G" w:date="2020-10-01T17:59:00Z"/>
          <w:rFonts w:ascii="Arial" w:hAnsi="Arial" w:cs="Arial"/>
          <w:b/>
          <w:bCs/>
          <w:color w:val="333333"/>
          <w:szCs w:val="21"/>
          <w:shd w:val="clear" w:color="auto" w:fill="F9FAFB"/>
        </w:rPr>
      </w:pPr>
      <w:r w:rsidRPr="00322D23">
        <w:rPr>
          <w:rFonts w:ascii="Arial" w:hAnsi="Arial" w:cs="Arial"/>
          <w:b/>
          <w:bCs/>
          <w:color w:val="333333"/>
          <w:szCs w:val="21"/>
          <w:shd w:val="clear" w:color="auto" w:fill="F9FAFB"/>
        </w:rPr>
        <w:t>In today's world it is more important to work quickly and risk making mistakes than to work slowly and make sure that everything is correct.</w:t>
      </w:r>
    </w:p>
    <w:p w14:paraId="108C5254" w14:textId="77777777" w:rsidR="00BD383B" w:rsidRDefault="00BD383B">
      <w:pPr>
        <w:rPr>
          <w:ins w:id="1" w:author="x G" w:date="2020-10-01T17:59:00Z"/>
          <w:rFonts w:ascii="Arial" w:hAnsi="Arial" w:cs="Arial"/>
          <w:color w:val="333333"/>
          <w:szCs w:val="21"/>
          <w:shd w:val="clear" w:color="auto" w:fill="F9FAFB"/>
        </w:rPr>
      </w:pPr>
    </w:p>
    <w:p w14:paraId="23C0FFD3" w14:textId="4EAB3AE7" w:rsidR="00C308CC" w:rsidRDefault="007D1FDB">
      <w:pPr>
        <w:rPr>
          <w:rFonts w:ascii="Arial" w:hAnsi="Arial" w:cs="Arial"/>
          <w:color w:val="333333"/>
          <w:szCs w:val="21"/>
          <w:shd w:val="clear" w:color="auto" w:fill="F9FAFB"/>
        </w:rPr>
      </w:pPr>
      <w:r>
        <w:rPr>
          <w:rFonts w:ascii="Arial" w:hAnsi="Arial" w:cs="Arial"/>
          <w:color w:val="333333"/>
          <w:szCs w:val="21"/>
          <w:shd w:val="clear" w:color="auto" w:fill="F9FAFB"/>
        </w:rPr>
        <w:t>There have lots of discussion about work efficiency. As for whether the work’s speed is more important that the ratio of correct, ideas vary. Some people say that working quickly is more efficient even make some mistake; others mentions than making mistake will waste lots of time. In my view, making sure everything is right is the most important thing.</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9FAFB"/>
        </w:rPr>
        <w:t>First of all, making mistake will waste lots of time to repair. When people make a mistake in a project, they need spend lots of time review whole project to find the problem. And then they also need spend time to fix it. This process always spend time longer than they save. For example, last week, I need to finish my C programming course's assignment. I wanted to play the video game with my friend Jim in the weekend. So, I decided use one day to finish it. When I finish</w:t>
      </w:r>
      <w:ins w:id="2" w:author="x G" w:date="2020-10-01T18:02:00Z">
        <w:r w:rsidR="00BD383B">
          <w:rPr>
            <w:rFonts w:ascii="Arial" w:hAnsi="Arial" w:cs="Arial"/>
            <w:color w:val="333333"/>
            <w:szCs w:val="21"/>
            <w:shd w:val="clear" w:color="auto" w:fill="F9FAFB"/>
          </w:rPr>
          <w:t>ed</w:t>
        </w:r>
      </w:ins>
      <w:r>
        <w:rPr>
          <w:rFonts w:ascii="Arial" w:hAnsi="Arial" w:cs="Arial"/>
          <w:color w:val="333333"/>
          <w:szCs w:val="21"/>
          <w:shd w:val="clear" w:color="auto" w:fill="F9FAFB"/>
        </w:rPr>
        <w:t xml:space="preserve"> the </w:t>
      </w:r>
      <w:proofErr w:type="spellStart"/>
      <w:r>
        <w:rPr>
          <w:rFonts w:ascii="Arial" w:hAnsi="Arial" w:cs="Arial"/>
          <w:color w:val="333333"/>
          <w:szCs w:val="21"/>
          <w:shd w:val="clear" w:color="auto" w:fill="F9FAFB"/>
        </w:rPr>
        <w:t>programme</w:t>
      </w:r>
      <w:proofErr w:type="spellEnd"/>
      <w:r>
        <w:rPr>
          <w:rFonts w:ascii="Arial" w:hAnsi="Arial" w:cs="Arial"/>
          <w:color w:val="333333"/>
          <w:szCs w:val="21"/>
          <w:shd w:val="clear" w:color="auto" w:fill="F9FAFB"/>
        </w:rPr>
        <w:t xml:space="preserve"> and run it on my laptop, it report</w:t>
      </w:r>
      <w:r w:rsidR="00BD383B">
        <w:rPr>
          <w:rFonts w:ascii="Arial" w:hAnsi="Arial" w:cs="Arial"/>
          <w:color w:val="333333"/>
          <w:szCs w:val="21"/>
          <w:shd w:val="clear" w:color="auto" w:fill="F9FAFB"/>
        </w:rPr>
        <w:t>s</w:t>
      </w:r>
      <w:r>
        <w:rPr>
          <w:rFonts w:ascii="Arial" w:hAnsi="Arial" w:cs="Arial"/>
          <w:color w:val="333333"/>
          <w:szCs w:val="21"/>
          <w:shd w:val="clear" w:color="auto" w:fill="F9FAFB"/>
        </w:rPr>
        <w:t xml:space="preserve"> lots of </w:t>
      </w:r>
      <w:del w:id="3" w:author="x G" w:date="2020-10-01T18:20:00Z">
        <w:r w:rsidDel="00322D23">
          <w:rPr>
            <w:rFonts w:ascii="Arial" w:hAnsi="Arial" w:cs="Arial"/>
            <w:color w:val="333333"/>
            <w:szCs w:val="21"/>
            <w:shd w:val="clear" w:color="auto" w:fill="F9FAFB"/>
          </w:rPr>
          <w:delText>mistake</w:delText>
        </w:r>
      </w:del>
      <w:ins w:id="4" w:author="x G" w:date="2020-10-01T18:20:00Z">
        <w:r w:rsidR="00322D23">
          <w:rPr>
            <w:rFonts w:ascii="Arial" w:hAnsi="Arial" w:cs="Arial"/>
            <w:color w:val="333333"/>
            <w:szCs w:val="21"/>
            <w:shd w:val="clear" w:color="auto" w:fill="F9FAFB"/>
          </w:rPr>
          <w:t>errors</w:t>
        </w:r>
      </w:ins>
      <w:r>
        <w:rPr>
          <w:rFonts w:ascii="Arial" w:hAnsi="Arial" w:cs="Arial"/>
          <w:color w:val="333333"/>
          <w:szCs w:val="21"/>
          <w:shd w:val="clear" w:color="auto" w:fill="F9FAFB"/>
        </w:rPr>
        <w:t>. At last, I spend two days to find those bugs and fix them. I spent whole weekend on it.</w:t>
      </w:r>
      <w:r>
        <w:rPr>
          <w:rFonts w:ascii="Arial" w:hAnsi="Arial" w:cs="Arial"/>
          <w:color w:val="333333"/>
          <w:szCs w:val="21"/>
        </w:rPr>
        <w:br/>
      </w:r>
      <w:r>
        <w:rPr>
          <w:rFonts w:ascii="Arial" w:hAnsi="Arial" w:cs="Arial"/>
          <w:color w:val="333333"/>
          <w:szCs w:val="21"/>
        </w:rPr>
        <w:br/>
      </w:r>
      <w:r w:rsidR="00C308CC" w:rsidRPr="00C308CC">
        <w:rPr>
          <w:rFonts w:ascii="Arial" w:hAnsi="Arial" w:cs="Arial"/>
          <w:color w:val="538135" w:themeColor="accent6" w:themeShade="BF"/>
          <w:szCs w:val="21"/>
          <w:shd w:val="clear" w:color="auto" w:fill="F9FAFB"/>
        </w:rPr>
        <w:t>On the other hand, the disadvantages of work quickly have never been about make some mistake and waste more time. Another disadvantage is that</w:t>
      </w:r>
    </w:p>
    <w:p w14:paraId="5C8C5B60" w14:textId="7A731228" w:rsidR="00AE19A2" w:rsidRDefault="007D1FDB">
      <w:pPr>
        <w:rPr>
          <w:rFonts w:ascii="Arial" w:hAnsi="Arial" w:cs="Arial"/>
          <w:color w:val="333333"/>
          <w:szCs w:val="21"/>
          <w:shd w:val="clear" w:color="auto" w:fill="F9FAFB"/>
        </w:rPr>
      </w:pPr>
      <w:r w:rsidRPr="00C308CC">
        <w:rPr>
          <w:rFonts w:ascii="Arial" w:hAnsi="Arial" w:cs="Arial"/>
          <w:strike/>
          <w:color w:val="333333"/>
          <w:szCs w:val="21"/>
          <w:shd w:val="clear" w:color="auto" w:fill="F9FAFB"/>
        </w:rPr>
        <w:t xml:space="preserve">Second, </w:t>
      </w:r>
      <w:r>
        <w:rPr>
          <w:rFonts w:ascii="Arial" w:hAnsi="Arial" w:cs="Arial"/>
          <w:color w:val="333333"/>
          <w:szCs w:val="21"/>
          <w:shd w:val="clear" w:color="auto" w:fill="F9FAFB"/>
        </w:rPr>
        <w:t>some mistakes cannot be repair and they will make some serious consequence.</w:t>
      </w:r>
      <w:r w:rsidR="00C308CC">
        <w:rPr>
          <w:rFonts w:ascii="Arial" w:hAnsi="Arial" w:cs="Arial"/>
          <w:color w:val="333333"/>
          <w:szCs w:val="21"/>
          <w:shd w:val="clear" w:color="auto" w:fill="F9FAFB"/>
        </w:rPr>
        <w:t xml:space="preserve"> </w:t>
      </w:r>
      <w:r w:rsidR="00C308CC" w:rsidRPr="00307A59">
        <w:rPr>
          <w:rFonts w:ascii="Arial" w:hAnsi="Arial" w:cs="Arial"/>
          <w:color w:val="538135" w:themeColor="accent6" w:themeShade="BF"/>
          <w:szCs w:val="21"/>
          <w:shd w:val="clear" w:color="auto" w:fill="F9FAFB"/>
        </w:rPr>
        <w:t>People have long believed that</w:t>
      </w:r>
      <w:r w:rsidR="00307A59" w:rsidRPr="00307A59">
        <w:rPr>
          <w:rFonts w:ascii="Arial" w:hAnsi="Arial" w:cs="Arial"/>
          <w:color w:val="538135" w:themeColor="accent6" w:themeShade="BF"/>
          <w:szCs w:val="21"/>
          <w:shd w:val="clear" w:color="auto" w:fill="F9FAFB"/>
        </w:rPr>
        <w:t xml:space="preserve"> </w:t>
      </w:r>
      <w:r w:rsidR="00C308CC" w:rsidRPr="00307A59">
        <w:rPr>
          <w:rFonts w:ascii="Arial" w:hAnsi="Arial" w:cs="Arial"/>
          <w:color w:val="538135" w:themeColor="accent6" w:themeShade="BF"/>
          <w:szCs w:val="21"/>
          <w:shd w:val="clear" w:color="auto" w:fill="F9FAFB"/>
        </w:rPr>
        <w:t xml:space="preserve">work quickly can </w:t>
      </w:r>
      <w:r w:rsidR="00307A59" w:rsidRPr="00307A59">
        <w:rPr>
          <w:rFonts w:ascii="Arial" w:hAnsi="Arial" w:cs="Arial"/>
          <w:color w:val="538135" w:themeColor="accent6" w:themeShade="BF"/>
          <w:szCs w:val="21"/>
          <w:shd w:val="clear" w:color="auto" w:fill="F9FAFB"/>
        </w:rPr>
        <w:t xml:space="preserve">improve the efficiency even they will make some mistakes. Sometimes, however, a </w:t>
      </w:r>
      <w:proofErr w:type="gramStart"/>
      <w:r w:rsidR="00307A59" w:rsidRPr="00307A59">
        <w:rPr>
          <w:rFonts w:ascii="Arial" w:hAnsi="Arial" w:cs="Arial"/>
          <w:color w:val="538135" w:themeColor="accent6" w:themeShade="BF"/>
          <w:szCs w:val="21"/>
          <w:shd w:val="clear" w:color="auto" w:fill="F9FAFB"/>
        </w:rPr>
        <w:t>mistakes</w:t>
      </w:r>
      <w:proofErr w:type="gramEnd"/>
      <w:r w:rsidR="00307A59" w:rsidRPr="00307A59">
        <w:rPr>
          <w:rFonts w:ascii="Arial" w:hAnsi="Arial" w:cs="Arial"/>
          <w:color w:val="538135" w:themeColor="accent6" w:themeShade="BF"/>
          <w:szCs w:val="21"/>
          <w:shd w:val="clear" w:color="auto" w:fill="F9FAFB"/>
        </w:rPr>
        <w:t xml:space="preserve"> can destroy whole work</w:t>
      </w:r>
      <w:r w:rsidR="00307A59">
        <w:rPr>
          <w:rFonts w:ascii="Arial" w:hAnsi="Arial" w:cs="Arial"/>
          <w:color w:val="333333"/>
          <w:szCs w:val="21"/>
          <w:shd w:val="clear" w:color="auto" w:fill="F9FAFB"/>
        </w:rPr>
        <w:t xml:space="preserve">. </w:t>
      </w:r>
      <w:r w:rsidRPr="00352395">
        <w:rPr>
          <w:rFonts w:ascii="Arial" w:hAnsi="Arial" w:cs="Arial"/>
          <w:strike/>
          <w:color w:val="333333"/>
          <w:szCs w:val="21"/>
          <w:shd w:val="clear" w:color="auto" w:fill="F9FAFB"/>
        </w:rPr>
        <w:t>For example, a taxi driver always drives very quickly, because he can earn more money. But he makes a traffic accident and injured.</w:t>
      </w:r>
    </w:p>
    <w:p w14:paraId="555E7161" w14:textId="2B8C8058" w:rsidR="00322D23" w:rsidRDefault="007050C5">
      <w:pPr>
        <w:rPr>
          <w:rFonts w:ascii="Arial" w:hAnsi="Arial" w:cs="Arial"/>
          <w:color w:val="538135" w:themeColor="accent6" w:themeShade="BF"/>
          <w:szCs w:val="21"/>
          <w:shd w:val="clear" w:color="auto" w:fill="F9FAFB"/>
        </w:rPr>
      </w:pPr>
      <w:r w:rsidRPr="00352395">
        <w:rPr>
          <w:rFonts w:ascii="Arial" w:hAnsi="Arial" w:cs="Arial" w:hint="eastAsia"/>
          <w:color w:val="538135" w:themeColor="accent6" w:themeShade="BF"/>
          <w:szCs w:val="21"/>
          <w:shd w:val="clear" w:color="auto" w:fill="F9FAFB"/>
        </w:rPr>
        <w:t>F</w:t>
      </w:r>
      <w:r w:rsidRPr="00352395">
        <w:rPr>
          <w:rFonts w:ascii="Arial" w:hAnsi="Arial" w:cs="Arial"/>
          <w:color w:val="538135" w:themeColor="accent6" w:themeShade="BF"/>
          <w:szCs w:val="21"/>
          <w:shd w:val="clear" w:color="auto" w:fill="F9FAFB"/>
        </w:rPr>
        <w:t xml:space="preserve">or example, a taxi driver always divers his car very quickly, because this can carry more passengers and earn more money. One day, however, he had a traffic </w:t>
      </w:r>
      <w:r w:rsidR="004A10E0" w:rsidRPr="00352395">
        <w:rPr>
          <w:rFonts w:ascii="Arial" w:hAnsi="Arial" w:cs="Arial"/>
          <w:color w:val="538135" w:themeColor="accent6" w:themeShade="BF"/>
          <w:szCs w:val="21"/>
          <w:shd w:val="clear" w:color="auto" w:fill="F9FAFB"/>
        </w:rPr>
        <w:t>accident. At last, he got injured and lost his job.</w:t>
      </w:r>
    </w:p>
    <w:p w14:paraId="48247487" w14:textId="3997409A" w:rsidR="00307A59" w:rsidRDefault="00307A59">
      <w:pPr>
        <w:rPr>
          <w:rFonts w:ascii="Arial" w:hAnsi="Arial" w:cs="Arial"/>
          <w:color w:val="538135" w:themeColor="accent6" w:themeShade="BF"/>
          <w:szCs w:val="21"/>
          <w:shd w:val="clear" w:color="auto" w:fill="F9FAFB"/>
        </w:rPr>
      </w:pPr>
    </w:p>
    <w:p w14:paraId="7A961A73" w14:textId="7988279C" w:rsidR="00307A59" w:rsidRPr="00352395" w:rsidRDefault="00D67D35">
      <w:pPr>
        <w:rPr>
          <w:rFonts w:ascii="Arial" w:hAnsi="Arial" w:cs="Arial"/>
          <w:color w:val="538135" w:themeColor="accent6" w:themeShade="BF"/>
          <w:szCs w:val="21"/>
          <w:shd w:val="clear" w:color="auto" w:fill="F9FAFB"/>
        </w:rPr>
      </w:pPr>
      <w:r>
        <w:rPr>
          <w:rFonts w:ascii="Arial" w:hAnsi="Arial" w:cs="Arial" w:hint="eastAsia"/>
          <w:color w:val="538135" w:themeColor="accent6" w:themeShade="BF"/>
          <w:szCs w:val="21"/>
          <w:shd w:val="clear" w:color="auto" w:fill="F9FAFB"/>
        </w:rPr>
        <w:t>T</w:t>
      </w:r>
      <w:r>
        <w:rPr>
          <w:rFonts w:ascii="Arial" w:hAnsi="Arial" w:cs="Arial"/>
          <w:color w:val="538135" w:themeColor="accent6" w:themeShade="BF"/>
          <w:szCs w:val="21"/>
          <w:shd w:val="clear" w:color="auto" w:fill="F9FAFB"/>
        </w:rPr>
        <w:t xml:space="preserve">o sum up, it is because working quickly will make some serious consequence and waste lots of time. </w:t>
      </w:r>
      <w:r w:rsidRPr="00D67D35">
        <w:rPr>
          <w:rFonts w:ascii="Arial" w:hAnsi="Arial" w:cs="Arial"/>
          <w:color w:val="538135" w:themeColor="accent6" w:themeShade="BF"/>
          <w:szCs w:val="21"/>
          <w:shd w:val="clear" w:color="auto" w:fill="F9FAFB"/>
        </w:rPr>
        <w:t xml:space="preserve">We cannot emphasize the importance of </w:t>
      </w:r>
      <w:r w:rsidR="004A3963" w:rsidRPr="004A3963">
        <w:rPr>
          <w:rFonts w:ascii="Arial" w:hAnsi="Arial" w:cs="Arial"/>
          <w:color w:val="538135" w:themeColor="accent6" w:themeShade="BF"/>
          <w:szCs w:val="21"/>
          <w:shd w:val="clear" w:color="auto" w:fill="F9FAFB"/>
        </w:rPr>
        <w:t>making sure everything is correct</w:t>
      </w:r>
      <w:r w:rsidRPr="004A3963">
        <w:rPr>
          <w:rFonts w:ascii="Arial" w:hAnsi="Arial" w:cs="Arial"/>
          <w:color w:val="538135" w:themeColor="accent6" w:themeShade="BF"/>
          <w:szCs w:val="21"/>
          <w:shd w:val="clear" w:color="auto" w:fill="F9FAFB"/>
        </w:rPr>
        <w:t>.</w:t>
      </w:r>
    </w:p>
    <w:p w14:paraId="188CCFCC" w14:textId="19E312B4" w:rsidR="00322D23" w:rsidRDefault="00322D23"/>
    <w:p w14:paraId="37514D59" w14:textId="45110D86" w:rsidR="0093039A" w:rsidRDefault="0093039A"/>
    <w:p w14:paraId="3A409E61" w14:textId="3A1EB18B" w:rsidR="0093039A" w:rsidRDefault="0093039A">
      <w:pPr>
        <w:rPr>
          <w:rFonts w:ascii="Arial" w:hAnsi="Arial" w:cs="Arial"/>
          <w:color w:val="333333"/>
          <w:szCs w:val="21"/>
          <w:shd w:val="clear" w:color="auto" w:fill="F9FAFB"/>
        </w:rPr>
      </w:pPr>
      <w:r>
        <w:rPr>
          <w:rFonts w:ascii="Arial" w:hAnsi="Arial" w:cs="Arial"/>
          <w:color w:val="333333"/>
          <w:szCs w:val="21"/>
          <w:shd w:val="clear" w:color="auto" w:fill="F9FAFB"/>
        </w:rPr>
        <w:t>In the reading passage, the author mentions that there are some theories can explain the decline of the yellow cedar. But the professor disagrees and says that those theories are false.</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9FAFB"/>
        </w:rPr>
        <w:t xml:space="preserve">The first theory in the passage is that the cedar bark </w:t>
      </w:r>
      <w:proofErr w:type="spellStart"/>
      <w:r>
        <w:rPr>
          <w:rFonts w:ascii="Arial" w:hAnsi="Arial" w:cs="Arial"/>
          <w:color w:val="333333"/>
          <w:szCs w:val="21"/>
          <w:shd w:val="clear" w:color="auto" w:fill="F9FAFB"/>
        </w:rPr>
        <w:t>beetle's</w:t>
      </w:r>
      <w:proofErr w:type="spellEnd"/>
      <w:r>
        <w:rPr>
          <w:rFonts w:ascii="Arial" w:hAnsi="Arial" w:cs="Arial"/>
          <w:color w:val="333333"/>
          <w:szCs w:val="21"/>
          <w:shd w:val="clear" w:color="auto" w:fill="F9FAFB"/>
        </w:rPr>
        <w:t xml:space="preserve"> larvae eat the cedar's </w:t>
      </w:r>
      <w:proofErr w:type="gramStart"/>
      <w:r>
        <w:rPr>
          <w:rFonts w:ascii="Arial" w:hAnsi="Arial" w:cs="Arial"/>
          <w:color w:val="333333"/>
          <w:szCs w:val="21"/>
          <w:shd w:val="clear" w:color="auto" w:fill="F9FAFB"/>
        </w:rPr>
        <w:t>barks</w:t>
      </w:r>
      <w:proofErr w:type="gramEnd"/>
      <w:r>
        <w:rPr>
          <w:rFonts w:ascii="Arial" w:hAnsi="Arial" w:cs="Arial"/>
          <w:color w:val="333333"/>
          <w:szCs w:val="21"/>
          <w:shd w:val="clear" w:color="auto" w:fill="F9FAFB"/>
        </w:rPr>
        <w:t xml:space="preserve"> and this will kill the cedar. Countering this argument, the professor points out the yellow cedar can use some chemical to resist the beetle. And the beetle prefers to </w:t>
      </w:r>
      <w:proofErr w:type="spellStart"/>
      <w:r>
        <w:rPr>
          <w:rFonts w:ascii="Arial" w:hAnsi="Arial" w:cs="Arial"/>
          <w:color w:val="333333"/>
          <w:szCs w:val="21"/>
          <w:shd w:val="clear" w:color="auto" w:fill="F9FAFB"/>
        </w:rPr>
        <w:t>attect</w:t>
      </w:r>
      <w:proofErr w:type="spellEnd"/>
      <w:r>
        <w:rPr>
          <w:rFonts w:ascii="Arial" w:hAnsi="Arial" w:cs="Arial"/>
          <w:color w:val="333333"/>
          <w:szCs w:val="21"/>
          <w:shd w:val="clear" w:color="auto" w:fill="F9FAFB"/>
        </w:rPr>
        <w:t xml:space="preserve"> some cedars which are ill or die. So, the beetle cannot cause the decline.</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9FAFB"/>
        </w:rPr>
        <w:t>The next point in the reading is that brow bears will claw at the cedars and eat those bark. This behavior will destroy the tree. However, the lecture</w:t>
      </w:r>
      <w:r w:rsidR="002113EC">
        <w:rPr>
          <w:rFonts w:ascii="Arial" w:hAnsi="Arial" w:cs="Arial"/>
          <w:color w:val="333333"/>
          <w:szCs w:val="21"/>
          <w:shd w:val="clear" w:color="auto" w:fill="F9FAFB"/>
        </w:rPr>
        <w:t>r</w:t>
      </w:r>
      <w:r>
        <w:rPr>
          <w:rFonts w:ascii="Arial" w:hAnsi="Arial" w:cs="Arial"/>
          <w:color w:val="333333"/>
          <w:szCs w:val="21"/>
          <w:shd w:val="clear" w:color="auto" w:fill="F9FAFB"/>
        </w:rPr>
        <w:t xml:space="preserve"> says that in some islands which don't have any bears, but the cedar is also declined.</w:t>
      </w:r>
      <w:r w:rsidR="002113EC">
        <w:rPr>
          <w:rFonts w:ascii="Arial" w:hAnsi="Arial" w:cs="Arial"/>
          <w:color w:val="333333"/>
          <w:szCs w:val="21"/>
          <w:shd w:val="clear" w:color="auto" w:fill="F9FAFB"/>
        </w:rPr>
        <w:t xml:space="preserve"> </w:t>
      </w:r>
      <w:r w:rsidR="002113EC">
        <w:rPr>
          <w:rFonts w:ascii="Arial" w:hAnsi="Arial" w:cs="Arial"/>
          <w:color w:val="538135" w:themeColor="accent6" w:themeShade="BF"/>
          <w:szCs w:val="21"/>
          <w:shd w:val="clear" w:color="auto" w:fill="F9FAFB"/>
        </w:rPr>
        <w:t xml:space="preserve">Therefore, bears are not the reason </w:t>
      </w:r>
      <w:r w:rsidR="002113EC">
        <w:rPr>
          <w:rFonts w:ascii="Arial" w:hAnsi="Arial" w:cs="Arial"/>
          <w:color w:val="538135" w:themeColor="accent6" w:themeShade="BF"/>
          <w:szCs w:val="21"/>
          <w:shd w:val="clear" w:color="auto" w:fill="F9FAFB"/>
        </w:rPr>
        <w:lastRenderedPageBreak/>
        <w:t>of yellow cedars’ decline.</w:t>
      </w:r>
      <w:bookmarkStart w:id="5" w:name="_GoBack"/>
      <w:bookmarkEnd w:id="5"/>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9FAFB"/>
        </w:rPr>
        <w:t xml:space="preserve">At last, the passage says that climate cause frozen root damage. But the professor says that in the high temperature area, the yellow cedar </w:t>
      </w:r>
      <w:proofErr w:type="gramStart"/>
      <w:r>
        <w:rPr>
          <w:rFonts w:ascii="Arial" w:hAnsi="Arial" w:cs="Arial"/>
          <w:color w:val="333333"/>
          <w:szCs w:val="21"/>
          <w:shd w:val="clear" w:color="auto" w:fill="F9FAFB"/>
        </w:rPr>
        <w:t>decline</w:t>
      </w:r>
      <w:proofErr w:type="gramEnd"/>
      <w:r>
        <w:rPr>
          <w:rFonts w:ascii="Arial" w:hAnsi="Arial" w:cs="Arial"/>
          <w:color w:val="333333"/>
          <w:szCs w:val="21"/>
          <w:shd w:val="clear" w:color="auto" w:fill="F9FAFB"/>
        </w:rPr>
        <w:t xml:space="preserve"> quick that the low temperature area.</w:t>
      </w:r>
    </w:p>
    <w:p w14:paraId="0BB9933B" w14:textId="6951F3C8" w:rsidR="006A7BCA" w:rsidRDefault="006A7BCA">
      <w:pPr>
        <w:rPr>
          <w:rFonts w:ascii="Arial" w:hAnsi="Arial" w:cs="Arial"/>
          <w:color w:val="333333"/>
          <w:szCs w:val="21"/>
          <w:shd w:val="clear" w:color="auto" w:fill="F9FAFB"/>
        </w:rPr>
      </w:pPr>
    </w:p>
    <w:p w14:paraId="08022616" w14:textId="1CEEAE12" w:rsidR="006A7BCA" w:rsidRPr="008E5B02" w:rsidRDefault="006A7BCA">
      <w:pPr>
        <w:rPr>
          <w:color w:val="538135" w:themeColor="accent6" w:themeShade="BF"/>
        </w:rPr>
      </w:pPr>
      <w:r w:rsidRPr="008E5B02">
        <w:rPr>
          <w:rFonts w:ascii="Arial" w:hAnsi="Arial" w:cs="Arial"/>
          <w:color w:val="538135" w:themeColor="accent6" w:themeShade="BF"/>
          <w:szCs w:val="21"/>
          <w:shd w:val="clear" w:color="auto" w:fill="F9FAFB"/>
        </w:rPr>
        <w:t xml:space="preserve">Finally, the passage says that climate changes cause the yellow cedar’s surface root start growing in the late wither and this will </w:t>
      </w:r>
      <w:proofErr w:type="gramStart"/>
      <w:r w:rsidRPr="008E5B02">
        <w:rPr>
          <w:rFonts w:ascii="Arial" w:hAnsi="Arial" w:cs="Arial"/>
          <w:color w:val="538135" w:themeColor="accent6" w:themeShade="BF"/>
          <w:szCs w:val="21"/>
          <w:shd w:val="clear" w:color="auto" w:fill="F9FAFB"/>
        </w:rPr>
        <w:t>led</w:t>
      </w:r>
      <w:proofErr w:type="gramEnd"/>
      <w:r w:rsidRPr="008E5B02">
        <w:rPr>
          <w:rFonts w:ascii="Arial" w:hAnsi="Arial" w:cs="Arial"/>
          <w:color w:val="538135" w:themeColor="accent6" w:themeShade="BF"/>
          <w:szCs w:val="21"/>
          <w:shd w:val="clear" w:color="auto" w:fill="F9FAFB"/>
        </w:rPr>
        <w:t xml:space="preserve"> </w:t>
      </w:r>
      <w:r w:rsidR="00F2411C" w:rsidRPr="008E5B02">
        <w:rPr>
          <w:rFonts w:ascii="Arial" w:hAnsi="Arial" w:cs="Arial"/>
          <w:color w:val="538135" w:themeColor="accent6" w:themeShade="BF"/>
          <w:szCs w:val="21"/>
          <w:shd w:val="clear" w:color="auto" w:fill="F9FAFB"/>
        </w:rPr>
        <w:t xml:space="preserve">to </w:t>
      </w:r>
      <w:r w:rsidRPr="008E5B02">
        <w:rPr>
          <w:rFonts w:ascii="Arial" w:hAnsi="Arial" w:cs="Arial"/>
          <w:color w:val="538135" w:themeColor="accent6" w:themeShade="BF"/>
          <w:szCs w:val="21"/>
          <w:shd w:val="clear" w:color="auto" w:fill="F9FAFB"/>
        </w:rPr>
        <w:t>the frozen root damage. As a result, the damage make</w:t>
      </w:r>
      <w:r w:rsidR="00F2411C" w:rsidRPr="008E5B02">
        <w:rPr>
          <w:rFonts w:ascii="Arial" w:hAnsi="Arial" w:cs="Arial"/>
          <w:color w:val="538135" w:themeColor="accent6" w:themeShade="BF"/>
          <w:szCs w:val="21"/>
          <w:shd w:val="clear" w:color="auto" w:fill="F9FAFB"/>
        </w:rPr>
        <w:t>s</w:t>
      </w:r>
      <w:r w:rsidRPr="008E5B02">
        <w:rPr>
          <w:rFonts w:ascii="Arial" w:hAnsi="Arial" w:cs="Arial"/>
          <w:color w:val="538135" w:themeColor="accent6" w:themeShade="BF"/>
          <w:szCs w:val="21"/>
          <w:shd w:val="clear" w:color="auto" w:fill="F9FAFB"/>
        </w:rPr>
        <w:t xml:space="preserve"> the cedar decline. However, the lecturer mentions that if the frozen root damage make</w:t>
      </w:r>
      <w:r w:rsidR="00F2411C" w:rsidRPr="008E5B02">
        <w:rPr>
          <w:rFonts w:ascii="Arial" w:hAnsi="Arial" w:cs="Arial"/>
          <w:color w:val="538135" w:themeColor="accent6" w:themeShade="BF"/>
          <w:szCs w:val="21"/>
          <w:shd w:val="clear" w:color="auto" w:fill="F9FAFB"/>
        </w:rPr>
        <w:t>s</w:t>
      </w:r>
      <w:r w:rsidRPr="008E5B02">
        <w:rPr>
          <w:rFonts w:ascii="Arial" w:hAnsi="Arial" w:cs="Arial"/>
          <w:color w:val="538135" w:themeColor="accent6" w:themeShade="BF"/>
          <w:szCs w:val="21"/>
          <w:shd w:val="clear" w:color="auto" w:fill="F9FAFB"/>
        </w:rPr>
        <w:t xml:space="preserve"> the cedar decline, the </w:t>
      </w:r>
      <w:r w:rsidR="00F2411C" w:rsidRPr="008E5B02">
        <w:rPr>
          <w:rFonts w:ascii="Arial" w:hAnsi="Arial" w:cs="Arial"/>
          <w:color w:val="538135" w:themeColor="accent6" w:themeShade="BF"/>
          <w:szCs w:val="21"/>
          <w:shd w:val="clear" w:color="auto" w:fill="F9FAFB"/>
        </w:rPr>
        <w:t>decline will more serious in the cold place. But the decline is more significant in the warm plant than the cold place.</w:t>
      </w:r>
    </w:p>
    <w:sectPr w:rsidR="006A7BCA" w:rsidRPr="008E5B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40EB9" w14:textId="77777777" w:rsidR="0026019C" w:rsidRDefault="0026019C" w:rsidP="007D1FDB">
      <w:r>
        <w:separator/>
      </w:r>
    </w:p>
  </w:endnote>
  <w:endnote w:type="continuationSeparator" w:id="0">
    <w:p w14:paraId="53E759F0" w14:textId="77777777" w:rsidR="0026019C" w:rsidRDefault="0026019C" w:rsidP="007D1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00097" w14:textId="77777777" w:rsidR="0026019C" w:rsidRDefault="0026019C" w:rsidP="007D1FDB">
      <w:r>
        <w:separator/>
      </w:r>
    </w:p>
  </w:footnote>
  <w:footnote w:type="continuationSeparator" w:id="0">
    <w:p w14:paraId="5275BBC8" w14:textId="77777777" w:rsidR="0026019C" w:rsidRDefault="0026019C" w:rsidP="007D1FD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 G">
    <w15:presenceInfo w15:providerId="Windows Live" w15:userId="06c9ff5cacc14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9B"/>
    <w:rsid w:val="00105A6B"/>
    <w:rsid w:val="002113EC"/>
    <w:rsid w:val="0026019C"/>
    <w:rsid w:val="00307A59"/>
    <w:rsid w:val="00322D23"/>
    <w:rsid w:val="00334C15"/>
    <w:rsid w:val="00352395"/>
    <w:rsid w:val="004134DC"/>
    <w:rsid w:val="004A10E0"/>
    <w:rsid w:val="004A3963"/>
    <w:rsid w:val="006A7BCA"/>
    <w:rsid w:val="007050C5"/>
    <w:rsid w:val="007D1FDB"/>
    <w:rsid w:val="008E5B02"/>
    <w:rsid w:val="0093039A"/>
    <w:rsid w:val="009A2E9B"/>
    <w:rsid w:val="00A648E0"/>
    <w:rsid w:val="00AE19A2"/>
    <w:rsid w:val="00BD383B"/>
    <w:rsid w:val="00C308CC"/>
    <w:rsid w:val="00D67D35"/>
    <w:rsid w:val="00F24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F7098"/>
  <w15:chartTrackingRefBased/>
  <w15:docId w15:val="{3B870653-8258-44B3-A5E0-2D5E159F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F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1FDB"/>
    <w:rPr>
      <w:sz w:val="18"/>
      <w:szCs w:val="18"/>
    </w:rPr>
  </w:style>
  <w:style w:type="paragraph" w:styleId="a5">
    <w:name w:val="footer"/>
    <w:basedOn w:val="a"/>
    <w:link w:val="a6"/>
    <w:uiPriority w:val="99"/>
    <w:unhideWhenUsed/>
    <w:rsid w:val="007D1FDB"/>
    <w:pPr>
      <w:tabs>
        <w:tab w:val="center" w:pos="4153"/>
        <w:tab w:val="right" w:pos="8306"/>
      </w:tabs>
      <w:snapToGrid w:val="0"/>
      <w:jc w:val="left"/>
    </w:pPr>
    <w:rPr>
      <w:sz w:val="18"/>
      <w:szCs w:val="18"/>
    </w:rPr>
  </w:style>
  <w:style w:type="character" w:customStyle="1" w:styleId="a6">
    <w:name w:val="页脚 字符"/>
    <w:basedOn w:val="a0"/>
    <w:link w:val="a5"/>
    <w:uiPriority w:val="99"/>
    <w:rsid w:val="007D1FDB"/>
    <w:rPr>
      <w:sz w:val="18"/>
      <w:szCs w:val="18"/>
    </w:rPr>
  </w:style>
  <w:style w:type="character" w:styleId="a7">
    <w:name w:val="annotation reference"/>
    <w:basedOn w:val="a0"/>
    <w:uiPriority w:val="99"/>
    <w:semiHidden/>
    <w:unhideWhenUsed/>
    <w:rsid w:val="00BD383B"/>
    <w:rPr>
      <w:sz w:val="21"/>
      <w:szCs w:val="21"/>
    </w:rPr>
  </w:style>
  <w:style w:type="paragraph" w:styleId="a8">
    <w:name w:val="annotation text"/>
    <w:basedOn w:val="a"/>
    <w:link w:val="a9"/>
    <w:uiPriority w:val="99"/>
    <w:semiHidden/>
    <w:unhideWhenUsed/>
    <w:rsid w:val="00BD383B"/>
    <w:pPr>
      <w:jc w:val="left"/>
    </w:pPr>
  </w:style>
  <w:style w:type="character" w:customStyle="1" w:styleId="a9">
    <w:name w:val="批注文字 字符"/>
    <w:basedOn w:val="a0"/>
    <w:link w:val="a8"/>
    <w:uiPriority w:val="99"/>
    <w:semiHidden/>
    <w:rsid w:val="00BD383B"/>
  </w:style>
  <w:style w:type="paragraph" w:styleId="aa">
    <w:name w:val="annotation subject"/>
    <w:basedOn w:val="a8"/>
    <w:next w:val="a8"/>
    <w:link w:val="ab"/>
    <w:uiPriority w:val="99"/>
    <w:semiHidden/>
    <w:unhideWhenUsed/>
    <w:rsid w:val="00BD383B"/>
    <w:rPr>
      <w:b/>
      <w:bCs/>
    </w:rPr>
  </w:style>
  <w:style w:type="character" w:customStyle="1" w:styleId="ab">
    <w:name w:val="批注主题 字符"/>
    <w:basedOn w:val="a9"/>
    <w:link w:val="aa"/>
    <w:uiPriority w:val="99"/>
    <w:semiHidden/>
    <w:rsid w:val="00BD383B"/>
    <w:rPr>
      <w:b/>
      <w:bCs/>
    </w:rPr>
  </w:style>
  <w:style w:type="paragraph" w:styleId="ac">
    <w:name w:val="Balloon Text"/>
    <w:basedOn w:val="a"/>
    <w:link w:val="ad"/>
    <w:uiPriority w:val="99"/>
    <w:semiHidden/>
    <w:unhideWhenUsed/>
    <w:rsid w:val="00BD383B"/>
    <w:rPr>
      <w:sz w:val="18"/>
      <w:szCs w:val="18"/>
    </w:rPr>
  </w:style>
  <w:style w:type="character" w:customStyle="1" w:styleId="ad">
    <w:name w:val="批注框文本 字符"/>
    <w:basedOn w:val="a0"/>
    <w:link w:val="ac"/>
    <w:uiPriority w:val="99"/>
    <w:semiHidden/>
    <w:rsid w:val="00BD38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2764</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4</cp:revision>
  <dcterms:created xsi:type="dcterms:W3CDTF">2020-10-01T09:40:00Z</dcterms:created>
  <dcterms:modified xsi:type="dcterms:W3CDTF">2020-10-05T12:37:00Z</dcterms:modified>
</cp:coreProperties>
</file>