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9906" w14:textId="5FF34254" w:rsidR="00AE19A2" w:rsidRDefault="00D15507">
      <w:r>
        <w:t xml:space="preserve">If people want to master the C </w:t>
      </w:r>
      <w:del w:id="0" w:author="x G" w:date="2020-11-01T16:34:00Z">
        <w:r w:rsidDel="003651FD">
          <w:delText>program</w:delText>
        </w:r>
      </w:del>
      <w:del w:id="1" w:author="x G" w:date="2020-11-01T16:33:00Z">
        <w:r w:rsidDel="003651FD">
          <w:delText>me</w:delText>
        </w:r>
      </w:del>
      <w:r>
        <w:t xml:space="preserve"> language, it is necessary to </w:t>
      </w:r>
      <w:ins w:id="2" w:author="x G" w:date="2020-11-01T16:30:00Z">
        <w:r w:rsidR="003651FD">
          <w:t xml:space="preserve">be </w:t>
        </w:r>
      </w:ins>
      <w:r>
        <w:t>aware</w:t>
      </w:r>
      <w:ins w:id="3" w:author="x G" w:date="2020-11-01T16:30:00Z">
        <w:r w:rsidR="003651FD">
          <w:t xml:space="preserve"> of</w:t>
        </w:r>
      </w:ins>
      <w:r>
        <w:t xml:space="preserve"> the logical thinking. You </w:t>
      </w:r>
      <w:ins w:id="4" w:author="x G" w:date="2020-11-01T16:30:00Z">
        <w:r w:rsidR="003651FD">
          <w:t>should be</w:t>
        </w:r>
      </w:ins>
      <w:del w:id="5" w:author="x G" w:date="2020-11-01T16:30:00Z">
        <w:r w:rsidDel="003651FD">
          <w:delText>wil</w:delText>
        </w:r>
      </w:del>
      <w:del w:id="6" w:author="x G" w:date="2020-11-01T16:31:00Z">
        <w:r w:rsidDel="003651FD">
          <w:delText>l</w:delText>
        </w:r>
      </w:del>
      <w:r>
        <w:t xml:space="preserve"> addict</w:t>
      </w:r>
      <w:ins w:id="7" w:author="x G" w:date="2020-11-01T16:31:00Z">
        <w:r w:rsidR="003651FD">
          <w:t>ed</w:t>
        </w:r>
      </w:ins>
      <w:r>
        <w:t xml:space="preserve"> </w:t>
      </w:r>
      <w:ins w:id="8" w:author="x G" w:date="2020-11-01T16:32:00Z">
        <w:r w:rsidR="003651FD">
          <w:t>to</w:t>
        </w:r>
      </w:ins>
      <w:del w:id="9" w:author="x G" w:date="2020-11-01T16:32:00Z">
        <w:r w:rsidDel="003651FD">
          <w:delText>in</w:delText>
        </w:r>
      </w:del>
      <w:r>
        <w:t xml:space="preserve"> the pleasure of writing code</w:t>
      </w:r>
      <w:del w:id="10" w:author="x G" w:date="2020-11-01T16:33:00Z">
        <w:r w:rsidDel="003651FD">
          <w:delText>s</w:delText>
        </w:r>
      </w:del>
      <w:r>
        <w:t>.</w:t>
      </w:r>
    </w:p>
    <w:p w14:paraId="351CFCBB" w14:textId="34186208" w:rsidR="004132ED" w:rsidRDefault="004132ED"/>
    <w:p w14:paraId="2675AD6A" w14:textId="6CFFA537" w:rsidR="004132ED" w:rsidRDefault="00B349C2">
      <w:r>
        <w:rPr>
          <w:rFonts w:hint="eastAsia"/>
        </w:rPr>
        <w:t>T</w:t>
      </w:r>
      <w:r>
        <w:t>he first reason is that</w:t>
      </w:r>
      <w:del w:id="11" w:author="x G" w:date="2020-11-01T16:34:00Z">
        <w:r w:rsidDel="003651FD">
          <w:delText>,</w:delText>
        </w:r>
      </w:del>
      <w:r>
        <w:t xml:space="preserve"> the luck is very unreliable. If you want to get a gr</w:t>
      </w:r>
      <w:ins w:id="12" w:author="x G" w:date="2020-11-01T16:35:00Z">
        <w:r w:rsidR="003651FD">
          <w:t>eat</w:t>
        </w:r>
      </w:ins>
      <w:del w:id="13" w:author="x G" w:date="2020-11-01T16:34:00Z">
        <w:r w:rsidDel="003651FD">
          <w:delText>ate</w:delText>
        </w:r>
      </w:del>
      <w:r>
        <w:t xml:space="preserve"> point, luck may have a little help, but the </w:t>
      </w:r>
      <w:ins w:id="14" w:author="x G" w:date="2020-11-01T16:35:00Z">
        <w:r w:rsidR="003651FD">
          <w:t>hardworking</w:t>
        </w:r>
      </w:ins>
      <w:del w:id="15" w:author="x G" w:date="2020-11-01T16:35:00Z">
        <w:r w:rsidR="00FD587D" w:rsidDel="003651FD">
          <w:delText>work hard</w:delText>
        </w:r>
      </w:del>
      <w:r w:rsidR="00FD587D">
        <w:t xml:space="preserve"> is the most important thing</w:t>
      </w:r>
      <w:del w:id="16" w:author="x G" w:date="2020-11-01T16:35:00Z">
        <w:r w:rsidR="00FD587D" w:rsidDel="003651FD">
          <w:delText>s</w:delText>
        </w:r>
      </w:del>
      <w:r w:rsidR="00FD587D">
        <w:t xml:space="preserve">. </w:t>
      </w:r>
      <w:r>
        <w:t xml:space="preserve">For example, </w:t>
      </w:r>
      <w:bookmarkStart w:id="17" w:name="_GoBack"/>
      <w:bookmarkEnd w:id="17"/>
      <w:r>
        <w:t xml:space="preserve">in the math exam. </w:t>
      </w:r>
      <w:r w:rsidR="00FD587D">
        <w:t>Luck can help you to guess some multiple choice</w:t>
      </w:r>
      <w:ins w:id="18" w:author="x G" w:date="2020-11-01T16:36:00Z">
        <w:r w:rsidR="003651FD">
          <w:t>s</w:t>
        </w:r>
      </w:ins>
      <w:r w:rsidR="00FD587D">
        <w:t>. However, you cannot use the luck to solve equations or</w:t>
      </w:r>
      <w:del w:id="19" w:author="x G" w:date="2020-11-01T16:37:00Z">
        <w:r w:rsidR="00FD587D" w:rsidDel="003651FD">
          <w:delText xml:space="preserve"> unzip</w:delText>
        </w:r>
      </w:del>
      <w:r w:rsidR="00FD587D">
        <w:t xml:space="preserve"> calculus.</w:t>
      </w:r>
      <w:r w:rsidR="00E275F2">
        <w:t xml:space="preserve"> </w:t>
      </w:r>
    </w:p>
    <w:p w14:paraId="5DF654ED" w14:textId="0888F194" w:rsidR="00E275F2" w:rsidRDefault="00E275F2">
      <w:pPr>
        <w:rPr>
          <w:rFonts w:hint="eastAsia"/>
        </w:rPr>
      </w:pPr>
      <w:r>
        <w:rPr>
          <w:rFonts w:hint="eastAsia"/>
        </w:rPr>
        <w:t>投机主义者 others</w:t>
      </w:r>
      <w:r>
        <w:t xml:space="preserve"> will regard me as a</w:t>
      </w:r>
      <w:ins w:id="20" w:author="x G" w:date="2020-11-01T16:38:00Z">
        <w:r w:rsidR="003651FD">
          <w:t>n</w:t>
        </w:r>
      </w:ins>
      <w:r>
        <w:t xml:space="preserve"> </w:t>
      </w:r>
      <w:ins w:id="21" w:author="x G" w:date="2020-11-01T16:38:00Z">
        <w:r w:rsidR="003651FD">
          <w:t>opportunist</w:t>
        </w:r>
      </w:ins>
    </w:p>
    <w:p w14:paraId="7751474C" w14:textId="4A2AB15A" w:rsidR="00FD587D" w:rsidRPr="00FD587D" w:rsidRDefault="00FD587D" w:rsidP="00FD587D">
      <w:pPr>
        <w:tabs>
          <w:tab w:val="left" w:pos="2033"/>
        </w:tabs>
      </w:pPr>
    </w:p>
    <w:sectPr w:rsidR="00FD587D" w:rsidRPr="00FD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G">
    <w15:presenceInfo w15:providerId="Windows Live" w15:userId="06c9ff5cacc14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D9"/>
    <w:rsid w:val="00334C15"/>
    <w:rsid w:val="003651FD"/>
    <w:rsid w:val="004132ED"/>
    <w:rsid w:val="00553895"/>
    <w:rsid w:val="00AE19A2"/>
    <w:rsid w:val="00B349C2"/>
    <w:rsid w:val="00D15507"/>
    <w:rsid w:val="00E275F2"/>
    <w:rsid w:val="00E350D9"/>
    <w:rsid w:val="00F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050D"/>
  <w15:chartTrackingRefBased/>
  <w15:docId w15:val="{8BFAA8C9-66F8-42AF-B9F0-518FAFE1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3</cp:revision>
  <dcterms:created xsi:type="dcterms:W3CDTF">2020-10-31T07:43:00Z</dcterms:created>
  <dcterms:modified xsi:type="dcterms:W3CDTF">2020-11-01T14:35:00Z</dcterms:modified>
</cp:coreProperties>
</file>